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67C" w:rsidRPr="001A081B" w:rsidRDefault="003B4F79" w:rsidP="00A279F6">
      <w:pPr>
        <w:jc w:val="center"/>
        <w:rPr>
          <w:sz w:val="40"/>
        </w:rPr>
      </w:pPr>
      <w:r>
        <w:rPr>
          <w:sz w:val="40"/>
        </w:rPr>
        <w:fldChar w:fldCharType="begin"/>
      </w:r>
      <w:r w:rsidR="006501AF">
        <w:rPr>
          <w:sz w:val="40"/>
        </w:rPr>
        <w:instrText xml:space="preserve"> MACROBUTTON MTEditEquationSection2 </w:instrText>
      </w:r>
      <w:r w:rsidR="006501AF" w:rsidRPr="006501AF">
        <w:rPr>
          <w:rStyle w:val="MTEquationSection"/>
        </w:rPr>
        <w:instrText>Equation Chapter 1 Section 1</w:instrText>
      </w:r>
      <w:r>
        <w:rPr>
          <w:sz w:val="40"/>
        </w:rPr>
        <w:fldChar w:fldCharType="begin"/>
      </w:r>
      <w:r w:rsidR="006501AF">
        <w:rPr>
          <w:sz w:val="40"/>
        </w:rPr>
        <w:instrText xml:space="preserve"> SEQ MTEqn \r \h \* MERGEFORMAT </w:instrText>
      </w:r>
      <w:r>
        <w:rPr>
          <w:sz w:val="40"/>
        </w:rPr>
        <w:fldChar w:fldCharType="end"/>
      </w:r>
      <w:r>
        <w:rPr>
          <w:sz w:val="40"/>
        </w:rPr>
        <w:fldChar w:fldCharType="begin"/>
      </w:r>
      <w:r w:rsidR="006501AF">
        <w:rPr>
          <w:sz w:val="40"/>
        </w:rPr>
        <w:instrText xml:space="preserve"> SEQ MTSec \r 1 \h \* MERGEFORMAT </w:instrText>
      </w:r>
      <w:r>
        <w:rPr>
          <w:sz w:val="40"/>
        </w:rPr>
        <w:fldChar w:fldCharType="end"/>
      </w:r>
      <w:r>
        <w:rPr>
          <w:sz w:val="40"/>
        </w:rPr>
        <w:fldChar w:fldCharType="begin"/>
      </w:r>
      <w:r w:rsidR="006501AF">
        <w:rPr>
          <w:sz w:val="40"/>
        </w:rPr>
        <w:instrText xml:space="preserve"> SEQ MTChap \r 1 \h \* MERGEFORMAT </w:instrText>
      </w:r>
      <w:r>
        <w:rPr>
          <w:sz w:val="40"/>
        </w:rPr>
        <w:fldChar w:fldCharType="end"/>
      </w:r>
      <w:r>
        <w:rPr>
          <w:sz w:val="40"/>
        </w:rPr>
        <w:fldChar w:fldCharType="end"/>
      </w:r>
      <w:r w:rsidR="00E20FB8">
        <w:rPr>
          <w:rFonts w:hint="eastAsia"/>
          <w:sz w:val="40"/>
        </w:rPr>
        <w:t>离散模型的参数估计及阶次辨识</w:t>
      </w:r>
    </w:p>
    <w:p w:rsidR="0066087E" w:rsidRDefault="009C577C" w:rsidP="00492A78">
      <w:pPr>
        <w:pStyle w:val="Heading1"/>
      </w:pPr>
      <w:r>
        <w:rPr>
          <w:rFonts w:hint="eastAsia"/>
        </w:rPr>
        <w:t>实验</w:t>
      </w:r>
      <w:r w:rsidR="00AF1904">
        <w:rPr>
          <w:rFonts w:hint="eastAsia"/>
        </w:rPr>
        <w:t>目的</w:t>
      </w:r>
    </w:p>
    <w:p w:rsidR="00B534A4" w:rsidRDefault="00F85ADD" w:rsidP="00B534A4">
      <w:pPr>
        <w:ind w:firstLine="420"/>
      </w:pPr>
      <w:r>
        <w:rPr>
          <w:rFonts w:hint="eastAsia"/>
        </w:rPr>
        <w:t>通过实验掌握常用的</w:t>
      </w:r>
      <w:bookmarkStart w:id="0" w:name="OLE_LINK1"/>
      <w:r>
        <w:rPr>
          <w:rFonts w:hint="eastAsia"/>
        </w:rPr>
        <w:t>模型参数估计算法和阶次辨识</w:t>
      </w:r>
      <w:r w:rsidR="0051074B">
        <w:rPr>
          <w:rFonts w:hint="eastAsia"/>
        </w:rPr>
        <w:t>算法</w:t>
      </w:r>
      <w:bookmarkStart w:id="1" w:name="_Ref340242950"/>
      <w:bookmarkEnd w:id="0"/>
      <w:r w:rsidR="00B534A4">
        <w:rPr>
          <w:rFonts w:hint="eastAsia"/>
        </w:rPr>
        <w:t>。</w:t>
      </w:r>
    </w:p>
    <w:p w:rsidR="00BE18CF" w:rsidRDefault="00143FCA" w:rsidP="00100263">
      <w:pPr>
        <w:pStyle w:val="Heading1"/>
      </w:pPr>
      <w:r>
        <w:rPr>
          <w:rFonts w:hint="eastAsia"/>
        </w:rPr>
        <w:t>待辨识</w:t>
      </w:r>
      <w:r w:rsidR="00E827C6">
        <w:rPr>
          <w:rFonts w:hint="eastAsia"/>
        </w:rPr>
        <w:t>系统模型</w:t>
      </w:r>
      <w:bookmarkEnd w:id="1"/>
    </w:p>
    <w:p w:rsidR="0023504B" w:rsidRDefault="00F1635C" w:rsidP="0023504B">
      <w:pPr>
        <w:pStyle w:val="Heading2"/>
      </w:pPr>
      <w:bookmarkStart w:id="2" w:name="_Ref340598493"/>
      <w:r>
        <w:rPr>
          <w:rFonts w:hint="eastAsia"/>
        </w:rPr>
        <w:t>真实</w:t>
      </w:r>
      <w:r w:rsidR="00E47EF7">
        <w:rPr>
          <w:rFonts w:hint="eastAsia"/>
        </w:rPr>
        <w:t>离散</w:t>
      </w:r>
      <w:r>
        <w:rPr>
          <w:rFonts w:hint="eastAsia"/>
        </w:rPr>
        <w:t>系统</w:t>
      </w:r>
      <w:bookmarkEnd w:id="2"/>
    </w:p>
    <w:p w:rsidR="006501AF" w:rsidRDefault="006501AF" w:rsidP="006501AF">
      <w:pPr>
        <w:pStyle w:val="MTDisplayEquation"/>
      </w:pPr>
      <w:r>
        <w:tab/>
      </w:r>
      <w:r w:rsidR="001B62BA" w:rsidRPr="005466E7">
        <w:rPr>
          <w:position w:val="-12"/>
        </w:rPr>
        <w:object w:dxaOrig="24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9pt" o:ole="">
            <v:imagedata r:id="rId9" o:title=""/>
          </v:shape>
          <o:OLEObject Type="Embed" ProgID="Equation.DSMT4" ShapeID="_x0000_i1025" DrawAspect="Content" ObjectID="_1481956117" r:id="rId10"/>
        </w:object>
      </w:r>
      <w:r>
        <w:tab/>
      </w:r>
      <w:r w:rsidR="003B4F79">
        <w:fldChar w:fldCharType="begin"/>
      </w:r>
      <w:r>
        <w:instrText xml:space="preserve"> MACROBUTTON MTPlaceRef \* MERGEFORMAT </w:instrText>
      </w:r>
      <w:r w:rsidR="003B4F79">
        <w:fldChar w:fldCharType="begin"/>
      </w:r>
      <w:r>
        <w:instrText xml:space="preserve"> SEQ MTEqn \h \* MERGEFORMAT </w:instrText>
      </w:r>
      <w:r w:rsidR="003B4F79">
        <w:fldChar w:fldCharType="end"/>
      </w:r>
      <w:bookmarkStart w:id="3" w:name="OLE_LINK5"/>
      <w:r>
        <w:instrText>(</w:instrText>
      </w:r>
      <w:r w:rsidR="009A3E31">
        <w:fldChar w:fldCharType="begin"/>
      </w:r>
      <w:r w:rsidR="009A3E31">
        <w:instrText xml:space="preserve"> SEQ MTEqn \c \* Arabic \* MERGEFORMAT </w:instrText>
      </w:r>
      <w:r w:rsidR="009A3E31">
        <w:fldChar w:fldCharType="separate"/>
      </w:r>
      <w:r w:rsidR="00754AB9">
        <w:rPr>
          <w:noProof/>
        </w:rPr>
        <w:instrText>1</w:instrText>
      </w:r>
      <w:r w:rsidR="009A3E31">
        <w:rPr>
          <w:noProof/>
        </w:rPr>
        <w:fldChar w:fldCharType="end"/>
      </w:r>
      <w:r>
        <w:instrText>)</w:instrText>
      </w:r>
      <w:bookmarkEnd w:id="3"/>
      <w:r w:rsidR="003B4F79">
        <w:fldChar w:fldCharType="end"/>
      </w:r>
    </w:p>
    <w:p w:rsidR="005466E7" w:rsidRDefault="005466E7" w:rsidP="005466E7">
      <w:r>
        <w:rPr>
          <w:rFonts w:hint="eastAsia"/>
        </w:rPr>
        <w:t>其中</w:t>
      </w:r>
    </w:p>
    <w:p w:rsidR="00A00C7B" w:rsidRPr="005466E7" w:rsidRDefault="00A00C7B" w:rsidP="00A00C7B">
      <w:pPr>
        <w:pStyle w:val="MTDisplayEquation"/>
      </w:pPr>
      <w:r>
        <w:tab/>
      </w:r>
      <w:r w:rsidR="0081628A" w:rsidRPr="00786CC6">
        <w:rPr>
          <w:position w:val="-70"/>
        </w:rPr>
        <w:object w:dxaOrig="3920" w:dyaOrig="1520">
          <v:shape id="_x0000_i1026" type="#_x0000_t75" style="width:196pt;height:76pt" o:ole="">
            <v:imagedata r:id="rId11" o:title=""/>
          </v:shape>
          <o:OLEObject Type="Embed" ProgID="Equation.DSMT4" ShapeID="_x0000_i1026" DrawAspect="Content" ObjectID="_1481956118" r:id="rId12"/>
        </w:object>
      </w:r>
      <w:r>
        <w:tab/>
      </w:r>
      <w:r w:rsidR="003B4F79">
        <w:fldChar w:fldCharType="begin"/>
      </w:r>
      <w:r>
        <w:instrText xml:space="preserve"> MACROBUTTON MTPlaceRef \* MERGEFORMAT </w:instrText>
      </w:r>
      <w:r w:rsidR="003B4F79">
        <w:fldChar w:fldCharType="begin"/>
      </w:r>
      <w:r>
        <w:instrText xml:space="preserve"> SEQ MTEqn \h \* MERGEFORMAT </w:instrText>
      </w:r>
      <w:r w:rsidR="003B4F79">
        <w:fldChar w:fldCharType="end"/>
      </w:r>
      <w:r>
        <w:instrText>(</w:instrText>
      </w:r>
      <w:r w:rsidR="009A3E31">
        <w:fldChar w:fldCharType="begin"/>
      </w:r>
      <w:r w:rsidR="009A3E31">
        <w:instrText xml:space="preserve"> SEQ MTEqn \c \* Arabic \* MERGEFORMAT </w:instrText>
      </w:r>
      <w:r w:rsidR="009A3E31">
        <w:fldChar w:fldCharType="separate"/>
      </w:r>
      <w:r w:rsidR="00754AB9">
        <w:rPr>
          <w:noProof/>
        </w:rPr>
        <w:instrText>2</w:instrText>
      </w:r>
      <w:r w:rsidR="009A3E31">
        <w:rPr>
          <w:noProof/>
        </w:rPr>
        <w:fldChar w:fldCharType="end"/>
      </w:r>
      <w:r>
        <w:instrText>)</w:instrText>
      </w:r>
      <w:r w:rsidR="003B4F79">
        <w:fldChar w:fldCharType="end"/>
      </w:r>
    </w:p>
    <w:p w:rsidR="00B34807" w:rsidRDefault="00B34807" w:rsidP="00AC392E">
      <w:r>
        <w:rPr>
          <w:rFonts w:hint="eastAsia"/>
        </w:rPr>
        <w:t>其中</w:t>
      </w:r>
      <w:r w:rsidR="008D25CB" w:rsidRPr="00C65B31">
        <w:rPr>
          <w:position w:val="-10"/>
        </w:rPr>
        <w:object w:dxaOrig="1460" w:dyaOrig="360">
          <v:shape id="_x0000_i1027" type="#_x0000_t75" style="width:73pt;height:18pt" o:ole="">
            <v:imagedata r:id="rId13" o:title=""/>
          </v:shape>
          <o:OLEObject Type="Embed" ProgID="Equation.DSMT4" ShapeID="_x0000_i1027" DrawAspect="Content" ObjectID="_1481956119" r:id="rId14"/>
        </w:object>
      </w:r>
      <w:r w:rsidR="00C65B31">
        <w:rPr>
          <w:rFonts w:hint="eastAsia"/>
        </w:rPr>
        <w:t>是稳定的传递函数，</w:t>
      </w:r>
      <w:r w:rsidR="008D25CB" w:rsidRPr="008D25CB">
        <w:rPr>
          <w:position w:val="-12"/>
        </w:rPr>
        <w:object w:dxaOrig="240" w:dyaOrig="360">
          <v:shape id="_x0000_i1028" type="#_x0000_t75" style="width:12.5pt;height:18pt" o:ole="">
            <v:imagedata r:id="rId15" o:title=""/>
          </v:shape>
          <o:OLEObject Type="Embed" ProgID="Equation.DSMT4" ShapeID="_x0000_i1028" DrawAspect="Content" ObjectID="_1481956120" r:id="rId16"/>
        </w:object>
      </w:r>
      <w:r w:rsidR="002B2F55">
        <w:rPr>
          <w:rFonts w:hint="eastAsia"/>
        </w:rPr>
        <w:t>的标准差为</w:t>
      </w:r>
      <w:r w:rsidR="007E2037" w:rsidRPr="007E2037">
        <w:rPr>
          <w:position w:val="-6"/>
        </w:rPr>
        <w:object w:dxaOrig="220" w:dyaOrig="279">
          <v:shape id="_x0000_i1029" type="#_x0000_t75" style="width:11pt;height:14pt" o:ole="">
            <v:imagedata r:id="rId17" o:title=""/>
          </v:shape>
          <o:OLEObject Type="Embed" ProgID="Equation.DSMT4" ShapeID="_x0000_i1029" DrawAspect="Content" ObjectID="_1481956121" r:id="rId18"/>
        </w:object>
      </w:r>
      <w:r w:rsidR="00DB5A77">
        <w:rPr>
          <w:rFonts w:hint="eastAsia"/>
        </w:rPr>
        <w:t>的白噪声。</w:t>
      </w:r>
    </w:p>
    <w:p w:rsidR="00CC610F" w:rsidRDefault="00593B60" w:rsidP="00AC392E">
      <w:r>
        <w:rPr>
          <w:rFonts w:hint="eastAsia"/>
        </w:rPr>
        <w:t>说明</w:t>
      </w:r>
      <w:r w:rsidR="00984903">
        <w:rPr>
          <w:rFonts w:hint="eastAsia"/>
        </w:rPr>
        <w:t>：</w:t>
      </w:r>
    </w:p>
    <w:p w:rsidR="00CC610F" w:rsidRDefault="002A62A5" w:rsidP="00CC610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为简化模型阶次的辨识，</w:t>
      </w:r>
      <w:r w:rsidR="00593B60">
        <w:rPr>
          <w:rFonts w:hint="eastAsia"/>
        </w:rPr>
        <w:t>在</w:t>
      </w:r>
      <w:r w:rsidR="009C131B">
        <w:rPr>
          <w:rFonts w:hint="eastAsia"/>
        </w:rPr>
        <w:t>离散系统</w:t>
      </w:r>
      <w:r w:rsidR="00A7022F">
        <w:rPr>
          <w:rFonts w:hint="eastAsia"/>
        </w:rPr>
        <w:t>模型</w:t>
      </w:r>
      <w:r w:rsidR="009C131B">
        <w:rPr>
          <w:rFonts w:hint="eastAsia"/>
        </w:rPr>
        <w:t>中</w:t>
      </w:r>
      <w:r w:rsidR="00593B60" w:rsidRPr="00593B60">
        <w:rPr>
          <w:position w:val="-10"/>
        </w:rPr>
        <w:object w:dxaOrig="700" w:dyaOrig="360">
          <v:shape id="_x0000_i1030" type="#_x0000_t75" style="width:35pt;height:18pt" o:ole="">
            <v:imagedata r:id="rId19" o:title=""/>
          </v:shape>
          <o:OLEObject Type="Embed" ProgID="Equation.DSMT4" ShapeID="_x0000_i1030" DrawAspect="Content" ObjectID="_1481956122" r:id="rId20"/>
        </w:object>
      </w:r>
      <w:r w:rsidR="00593B60">
        <w:rPr>
          <w:rFonts w:hint="eastAsia"/>
        </w:rPr>
        <w:t>中分子和分母的最高阶次相同</w:t>
      </w:r>
      <w:r w:rsidR="00786CC6">
        <w:rPr>
          <w:rFonts w:hint="eastAsia"/>
        </w:rPr>
        <w:t>，即</w:t>
      </w:r>
      <w:r w:rsidR="00D52320" w:rsidRPr="00D52320">
        <w:rPr>
          <w:position w:val="-12"/>
        </w:rPr>
        <w:object w:dxaOrig="1100" w:dyaOrig="360">
          <v:shape id="_x0000_i1031" type="#_x0000_t75" style="width:55pt;height:18pt" o:ole="">
            <v:imagedata r:id="rId21" o:title=""/>
          </v:shape>
          <o:OLEObject Type="Embed" ProgID="Equation.DSMT4" ShapeID="_x0000_i1031" DrawAspect="Content" ObjectID="_1481956123" r:id="rId22"/>
        </w:object>
      </w:r>
      <w:r w:rsidR="00CC610F">
        <w:rPr>
          <w:rFonts w:hint="eastAsia"/>
        </w:rPr>
        <w:t>。</w:t>
      </w:r>
    </w:p>
    <w:p w:rsidR="00984903" w:rsidRDefault="00D60DD5" w:rsidP="00CC610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在本次实验中</w:t>
      </w:r>
      <w:r w:rsidR="00CC610F">
        <w:rPr>
          <w:rFonts w:hint="eastAsia"/>
        </w:rPr>
        <w:t>所有同学的模型阶次</w:t>
      </w:r>
      <w:r w:rsidR="0044268F">
        <w:rPr>
          <w:rFonts w:hint="eastAsia"/>
        </w:rPr>
        <w:t>满足</w:t>
      </w:r>
      <w:r w:rsidR="005F533B" w:rsidRPr="005F533B">
        <w:rPr>
          <w:position w:val="-6"/>
        </w:rPr>
        <w:object w:dxaOrig="560" w:dyaOrig="279">
          <v:shape id="_x0000_i1032" type="#_x0000_t75" style="width:28pt;height:14pt" o:ole="">
            <v:imagedata r:id="rId23" o:title=""/>
          </v:shape>
          <o:OLEObject Type="Embed" ProgID="Equation.DSMT4" ShapeID="_x0000_i1032" DrawAspect="Content" ObjectID="_1481956124" r:id="rId24"/>
        </w:object>
      </w:r>
      <w:r w:rsidR="005F533B">
        <w:rPr>
          <w:rFonts w:hint="eastAsia"/>
        </w:rPr>
        <w:t>。</w:t>
      </w:r>
    </w:p>
    <w:p w:rsidR="00FA489D" w:rsidRDefault="002A4A23" w:rsidP="00E276EB">
      <w:pPr>
        <w:pStyle w:val="Heading2"/>
      </w:pPr>
      <w:r>
        <w:rPr>
          <w:rFonts w:hint="eastAsia"/>
        </w:rPr>
        <w:t>仿真模型</w:t>
      </w:r>
    </w:p>
    <w:p w:rsidR="003775F2" w:rsidRDefault="003775F2" w:rsidP="007510F7">
      <w:pPr>
        <w:ind w:firstLine="420"/>
      </w:pPr>
      <w:r>
        <w:rPr>
          <w:rFonts w:hint="eastAsia"/>
        </w:rPr>
        <w:t>在实验中提供</w:t>
      </w:r>
      <w:r>
        <w:rPr>
          <w:rFonts w:hint="eastAsia"/>
        </w:rPr>
        <w:t>m</w:t>
      </w:r>
      <w:r>
        <w:rPr>
          <w:rFonts w:hint="eastAsia"/>
        </w:rPr>
        <w:t>文件</w:t>
      </w:r>
      <w:bookmarkStart w:id="4" w:name="OLE_LINK13"/>
      <w:bookmarkStart w:id="5" w:name="OLE_LINK14"/>
      <w:r w:rsidR="004D2C49">
        <w:rPr>
          <w:rFonts w:hint="eastAsia"/>
        </w:rPr>
        <w:t>Model2009010302.p</w:t>
      </w:r>
      <w:bookmarkEnd w:id="4"/>
      <w:bookmarkEnd w:id="5"/>
      <w:r w:rsidR="00077D1A">
        <w:rPr>
          <w:rFonts w:hint="eastAsia"/>
        </w:rPr>
        <w:t>来实现</w:t>
      </w:r>
      <w:r w:rsidR="003B4F79">
        <w:fldChar w:fldCharType="begin"/>
      </w:r>
      <w:r w:rsidR="00077D1A">
        <w:instrText xml:space="preserve"> </w:instrText>
      </w:r>
      <w:r w:rsidR="00077D1A">
        <w:rPr>
          <w:rFonts w:hint="eastAsia"/>
        </w:rPr>
        <w:instrText>REF _Ref340598493 \r \h</w:instrText>
      </w:r>
      <w:r w:rsidR="00077D1A">
        <w:instrText xml:space="preserve"> </w:instrText>
      </w:r>
      <w:r w:rsidR="003B4F79">
        <w:fldChar w:fldCharType="separate"/>
      </w:r>
      <w:r w:rsidR="00754AB9">
        <w:t>2.1</w:t>
      </w:r>
      <w:r w:rsidR="003B4F79">
        <w:fldChar w:fldCharType="end"/>
      </w:r>
      <w:r w:rsidR="00077D1A">
        <w:rPr>
          <w:rFonts w:hint="eastAsia"/>
        </w:rPr>
        <w:t>节</w:t>
      </w:r>
      <w:r w:rsidR="00DC31AD">
        <w:rPr>
          <w:rFonts w:hint="eastAsia"/>
        </w:rPr>
        <w:t>离散</w:t>
      </w:r>
      <w:r w:rsidR="00077D1A">
        <w:rPr>
          <w:rFonts w:hint="eastAsia"/>
        </w:rPr>
        <w:t>系统的激励响应</w:t>
      </w:r>
      <w:r w:rsidR="007A2696">
        <w:rPr>
          <w:rFonts w:hint="eastAsia"/>
        </w:rPr>
        <w:t>。</w:t>
      </w:r>
      <w:r w:rsidR="007A2696">
        <w:rPr>
          <w:rFonts w:hint="eastAsia"/>
        </w:rPr>
        <w:t xml:space="preserve"> </w:t>
      </w:r>
      <w:r w:rsidR="0002405B">
        <w:rPr>
          <w:rFonts w:hint="eastAsia"/>
        </w:rPr>
        <w:t>m</w:t>
      </w:r>
      <w:r w:rsidR="00141851">
        <w:rPr>
          <w:rFonts w:hint="eastAsia"/>
        </w:rPr>
        <w:t>文件</w:t>
      </w:r>
      <w:r w:rsidR="00826C76">
        <w:rPr>
          <w:rFonts w:hint="eastAsia"/>
        </w:rPr>
        <w:t>Model2009010302.p</w:t>
      </w:r>
      <w:r w:rsidR="00826C76">
        <w:rPr>
          <w:rFonts w:hint="eastAsia"/>
        </w:rPr>
        <w:t>无法查看源代码</w:t>
      </w:r>
      <w:r w:rsidR="007A2696">
        <w:rPr>
          <w:rFonts w:hint="eastAsia"/>
        </w:rPr>
        <w:t>，</w:t>
      </w:r>
      <w:r w:rsidR="007510F7">
        <w:rPr>
          <w:rFonts w:hint="eastAsia"/>
        </w:rPr>
        <w:t>只需要知道其输入输出</w:t>
      </w:r>
      <w:r w:rsidR="003F0C44">
        <w:rPr>
          <w:rFonts w:hint="eastAsia"/>
        </w:rPr>
        <w:t>数据</w:t>
      </w:r>
      <w:r w:rsidR="007510F7">
        <w:rPr>
          <w:rFonts w:hint="eastAsia"/>
        </w:rPr>
        <w:t>和调用方式即可。</w:t>
      </w:r>
      <w:r w:rsidR="00C33891">
        <w:rPr>
          <w:rFonts w:hint="eastAsia"/>
        </w:rPr>
        <w:t>在</w:t>
      </w:r>
      <w:r w:rsidR="00C33891">
        <w:rPr>
          <w:rFonts w:hint="eastAsia"/>
        </w:rPr>
        <w:t>matlab</w:t>
      </w:r>
      <w:r w:rsidR="00C33891">
        <w:rPr>
          <w:rFonts w:hint="eastAsia"/>
        </w:rPr>
        <w:t>中</w:t>
      </w:r>
      <w:r w:rsidR="00AD5659">
        <w:rPr>
          <w:rFonts w:hint="eastAsia"/>
        </w:rPr>
        <w:t>调用方式如下：</w:t>
      </w:r>
    </w:p>
    <w:p w:rsidR="003775F2" w:rsidRDefault="00254CB4" w:rsidP="003775F2">
      <w:r>
        <w:t>z</w:t>
      </w:r>
      <w:r w:rsidR="003775F2" w:rsidRPr="00440046">
        <w:t>=</w:t>
      </w:r>
      <w:r w:rsidR="00EC292F" w:rsidRPr="00EC292F">
        <w:rPr>
          <w:rFonts w:hint="eastAsia"/>
        </w:rPr>
        <w:t xml:space="preserve"> </w:t>
      </w:r>
      <w:r w:rsidR="00EC292F">
        <w:rPr>
          <w:rFonts w:hint="eastAsia"/>
        </w:rPr>
        <w:t>Model2009010302</w:t>
      </w:r>
      <w:r w:rsidR="00EC292F" w:rsidRPr="00440046">
        <w:t xml:space="preserve"> </w:t>
      </w:r>
      <w:r w:rsidR="00131D72">
        <w:t>(u_M</w:t>
      </w:r>
      <w:r w:rsidR="00E7771E">
        <w:rPr>
          <w:rFonts w:hint="eastAsia"/>
        </w:rPr>
        <w:t>,</w:t>
      </w:r>
      <w:r w:rsidR="00131D72" w:rsidRPr="00440046">
        <w:t xml:space="preserve"> </w:t>
      </w:r>
      <w:r w:rsidR="003775F2" w:rsidRPr="00440046">
        <w:t>lamda)</w:t>
      </w:r>
    </w:p>
    <w:p w:rsidR="00190AD8" w:rsidRDefault="0014716F" w:rsidP="00FA489D">
      <w:r>
        <w:rPr>
          <w:rFonts w:hint="eastAsia"/>
        </w:rPr>
        <w:t>其中</w:t>
      </w:r>
      <w:r w:rsidR="00084E56">
        <w:rPr>
          <w:rFonts w:hint="eastAsia"/>
        </w:rPr>
        <w:t>2009010302</w:t>
      </w:r>
      <w:r w:rsidR="00A57F42">
        <w:rPr>
          <w:rFonts w:hint="eastAsia"/>
        </w:rPr>
        <w:t>是每个同学</w:t>
      </w:r>
      <w:r w:rsidR="00084E56">
        <w:rPr>
          <w:rFonts w:hint="eastAsia"/>
        </w:rPr>
        <w:t>对应的学号，</w:t>
      </w:r>
      <w:r w:rsidR="00330CFF">
        <w:rPr>
          <w:rFonts w:hint="eastAsia"/>
        </w:rPr>
        <w:t>u_M(</w:t>
      </w:r>
      <w:r w:rsidR="00330CFF" w:rsidRPr="00131441">
        <w:rPr>
          <w:position w:val="-6"/>
        </w:rPr>
        <w:object w:dxaOrig="200" w:dyaOrig="220">
          <v:shape id="_x0000_i1033" type="#_x0000_t75" style="width:10pt;height:11pt" o:ole="">
            <v:imagedata r:id="rId25" o:title=""/>
          </v:shape>
          <o:OLEObject Type="Embed" ProgID="Equation.DSMT4" ShapeID="_x0000_i1033" DrawAspect="Content" ObjectID="_1481956125" r:id="rId26"/>
        </w:object>
      </w:r>
      <w:r w:rsidR="00330CFF">
        <w:rPr>
          <w:rFonts w:hint="eastAsia"/>
        </w:rPr>
        <w:t>)</w:t>
      </w:r>
      <w:r w:rsidR="00330CFF">
        <w:rPr>
          <w:rFonts w:hint="eastAsia"/>
        </w:rPr>
        <w:t>是系统的激励信号，</w:t>
      </w:r>
      <w:r w:rsidR="00330CFF">
        <w:rPr>
          <w:rFonts w:hint="eastAsia"/>
        </w:rPr>
        <w:t>lamda(</w:t>
      </w:r>
      <w:r w:rsidR="00330CFF" w:rsidRPr="00131441">
        <w:rPr>
          <w:position w:val="-6"/>
        </w:rPr>
        <w:object w:dxaOrig="220" w:dyaOrig="279">
          <v:shape id="_x0000_i1034" type="#_x0000_t75" style="width:11pt;height:14pt" o:ole="">
            <v:imagedata r:id="rId27" o:title=""/>
          </v:shape>
          <o:OLEObject Type="Embed" ProgID="Equation.DSMT4" ShapeID="_x0000_i1034" DrawAspect="Content" ObjectID="_1481956126" r:id="rId28"/>
        </w:object>
      </w:r>
      <w:r w:rsidR="00330CFF">
        <w:rPr>
          <w:rFonts w:hint="eastAsia"/>
        </w:rPr>
        <w:t>)</w:t>
      </w:r>
      <w:r w:rsidR="00330CFF">
        <w:rPr>
          <w:rFonts w:hint="eastAsia"/>
        </w:rPr>
        <w:t>是白噪声的标准差，</w:t>
      </w:r>
      <w:r w:rsidR="00330CFF">
        <w:rPr>
          <w:rFonts w:hint="eastAsia"/>
        </w:rPr>
        <w:t>z(</w:t>
      </w:r>
      <w:r w:rsidR="009A7A46" w:rsidRPr="00CF5D3B">
        <w:rPr>
          <w:position w:val="-10"/>
        </w:rPr>
        <w:object w:dxaOrig="480" w:dyaOrig="320">
          <v:shape id="_x0000_i1035" type="#_x0000_t75" style="width:24pt;height:16pt" o:ole="">
            <v:imagedata r:id="rId29" o:title=""/>
          </v:shape>
          <o:OLEObject Type="Embed" ProgID="Equation.DSMT4" ShapeID="_x0000_i1035" DrawAspect="Content" ObjectID="_1481956127" r:id="rId30"/>
        </w:object>
      </w:r>
      <w:r w:rsidR="00330CFF">
        <w:rPr>
          <w:rFonts w:hint="eastAsia"/>
        </w:rPr>
        <w:t>)</w:t>
      </w:r>
      <w:r w:rsidR="00330CFF">
        <w:rPr>
          <w:rFonts w:hint="eastAsia"/>
        </w:rPr>
        <w:t>是系统的</w:t>
      </w:r>
      <w:r w:rsidR="009A7A46">
        <w:rPr>
          <w:rFonts w:hint="eastAsia"/>
        </w:rPr>
        <w:t>离散</w:t>
      </w:r>
      <w:r w:rsidR="00330CFF">
        <w:rPr>
          <w:rFonts w:hint="eastAsia"/>
        </w:rPr>
        <w:t>响应，</w:t>
      </w:r>
      <w:r w:rsidR="00CA63E3">
        <w:rPr>
          <w:rFonts w:hint="eastAsia"/>
        </w:rPr>
        <w:t>与</w:t>
      </w:r>
      <w:r w:rsidR="00B27D78">
        <w:rPr>
          <w:rFonts w:hint="eastAsia"/>
        </w:rPr>
        <w:t>系统的输入</w:t>
      </w:r>
      <w:r w:rsidR="00B27D78">
        <w:rPr>
          <w:rFonts w:hint="eastAsia"/>
        </w:rPr>
        <w:t>u_M</w:t>
      </w:r>
      <w:r w:rsidR="00B27D78">
        <w:rPr>
          <w:rFonts w:hint="eastAsia"/>
        </w:rPr>
        <w:t>的时刻是一一对应的</w:t>
      </w:r>
      <w:r w:rsidR="00D41908">
        <w:rPr>
          <w:rFonts w:hint="eastAsia"/>
        </w:rPr>
        <w:t>。</w:t>
      </w:r>
    </w:p>
    <w:p w:rsidR="00EF5389" w:rsidRDefault="00EF5389" w:rsidP="00FA489D">
      <w:r w:rsidRPr="005C37C8">
        <w:rPr>
          <w:rFonts w:hint="eastAsia"/>
          <w:b/>
        </w:rPr>
        <w:t>说明：</w:t>
      </w:r>
      <w:r w:rsidR="00014A22">
        <w:rPr>
          <w:rFonts w:hint="eastAsia"/>
        </w:rPr>
        <w:t>实验提供的</w:t>
      </w:r>
      <w:r w:rsidR="00014A22">
        <w:rPr>
          <w:rFonts w:hint="eastAsia"/>
        </w:rPr>
        <w:t>Model2009010302.p</w:t>
      </w:r>
      <w:r w:rsidR="00014A22">
        <w:rPr>
          <w:rFonts w:hint="eastAsia"/>
        </w:rPr>
        <w:t>文件是在</w:t>
      </w:r>
      <w:r w:rsidR="00014A22">
        <w:rPr>
          <w:rFonts w:hint="eastAsia"/>
        </w:rPr>
        <w:t>matlab2010b</w:t>
      </w:r>
      <w:r w:rsidR="00014A22">
        <w:rPr>
          <w:rFonts w:hint="eastAsia"/>
        </w:rPr>
        <w:t>版本上生成，</w:t>
      </w:r>
      <w:r w:rsidR="005512F8">
        <w:rPr>
          <w:rFonts w:hint="eastAsia"/>
        </w:rPr>
        <w:t>过低版本的</w:t>
      </w:r>
      <w:r w:rsidR="005512F8">
        <w:rPr>
          <w:rFonts w:hint="eastAsia"/>
        </w:rPr>
        <w:t>matlab</w:t>
      </w:r>
      <w:r w:rsidR="005512F8">
        <w:rPr>
          <w:rFonts w:hint="eastAsia"/>
        </w:rPr>
        <w:lastRenderedPageBreak/>
        <w:t>可能无法运行，建议采用同版本或者至少在</w:t>
      </w:r>
      <w:r w:rsidR="005512F8">
        <w:rPr>
          <w:rFonts w:hint="eastAsia"/>
        </w:rPr>
        <w:t>matlab2008a</w:t>
      </w:r>
      <w:r w:rsidR="005512F8">
        <w:rPr>
          <w:rFonts w:hint="eastAsia"/>
        </w:rPr>
        <w:t>版本以上。</w:t>
      </w:r>
    </w:p>
    <w:p w:rsidR="005512F8" w:rsidRDefault="005512F8" w:rsidP="00FA489D"/>
    <w:p w:rsidR="00EC3F3B" w:rsidRDefault="009958C6" w:rsidP="001B1FB3">
      <w:pPr>
        <w:pStyle w:val="Heading1"/>
      </w:pPr>
      <w:r>
        <w:rPr>
          <w:rFonts w:hint="eastAsia"/>
        </w:rPr>
        <w:t>实验</w:t>
      </w:r>
      <w:r w:rsidR="000F3F28">
        <w:rPr>
          <w:rFonts w:hint="eastAsia"/>
        </w:rPr>
        <w:t>步骤</w:t>
      </w:r>
    </w:p>
    <w:p w:rsidR="00705843" w:rsidRDefault="005F3B8F" w:rsidP="009F63C0">
      <w:pPr>
        <w:pStyle w:val="Heading2"/>
      </w:pPr>
      <w:r>
        <w:rPr>
          <w:rFonts w:hint="eastAsia"/>
        </w:rPr>
        <w:t>设计</w:t>
      </w:r>
      <w:r w:rsidR="00C671C9">
        <w:rPr>
          <w:rFonts w:hint="eastAsia"/>
        </w:rPr>
        <w:t>M</w:t>
      </w:r>
      <w:r w:rsidR="00C671C9">
        <w:rPr>
          <w:rFonts w:hint="eastAsia"/>
        </w:rPr>
        <w:t>序列</w:t>
      </w:r>
      <w:r w:rsidR="00066605">
        <w:rPr>
          <w:rFonts w:hint="eastAsia"/>
        </w:rPr>
        <w:t>u_M</w:t>
      </w:r>
    </w:p>
    <w:p w:rsidR="007A1496" w:rsidRPr="007A1496" w:rsidRDefault="00DF0329" w:rsidP="007A1496">
      <w:r>
        <w:rPr>
          <w:rFonts w:hint="eastAsia"/>
        </w:rPr>
        <w:t>提示</w:t>
      </w:r>
      <w:r w:rsidR="00242760">
        <w:rPr>
          <w:rFonts w:hint="eastAsia"/>
        </w:rPr>
        <w:t>：</w:t>
      </w:r>
      <w:r w:rsidR="003D743E">
        <w:rPr>
          <w:rFonts w:hint="eastAsia"/>
        </w:rPr>
        <w:t>可以设计多个周期的</w:t>
      </w:r>
      <w:r w:rsidR="003D743E">
        <w:rPr>
          <w:rFonts w:hint="eastAsia"/>
        </w:rPr>
        <w:t>M</w:t>
      </w:r>
      <w:r w:rsidR="003D743E">
        <w:rPr>
          <w:rFonts w:hint="eastAsia"/>
        </w:rPr>
        <w:t>序列</w:t>
      </w:r>
      <w:r w:rsidR="00011C5B">
        <w:rPr>
          <w:rFonts w:hint="eastAsia"/>
        </w:rPr>
        <w:t>，</w:t>
      </w:r>
      <w:r w:rsidR="00011C5B">
        <w:rPr>
          <w:rFonts w:hint="eastAsia"/>
        </w:rPr>
        <w:t>M</w:t>
      </w:r>
      <w:r w:rsidR="00011C5B">
        <w:rPr>
          <w:rFonts w:hint="eastAsia"/>
        </w:rPr>
        <w:t>序列的阶次需满足持续激励的条件</w:t>
      </w:r>
      <w:r>
        <w:rPr>
          <w:rFonts w:hint="eastAsia"/>
        </w:rPr>
        <w:t>。</w:t>
      </w:r>
    </w:p>
    <w:p w:rsidR="00E32FB1" w:rsidRDefault="00940504" w:rsidP="007B1426">
      <w:pPr>
        <w:pStyle w:val="Heading2"/>
      </w:pPr>
      <w:r>
        <w:rPr>
          <w:rFonts w:hint="eastAsia"/>
        </w:rPr>
        <w:t>采用</w:t>
      </w:r>
      <w:r>
        <w:rPr>
          <w:rFonts w:hint="eastAsia"/>
        </w:rPr>
        <w:t>M</w:t>
      </w:r>
      <w:r>
        <w:rPr>
          <w:rFonts w:hint="eastAsia"/>
        </w:rPr>
        <w:t>序列激励系统产生响应</w:t>
      </w:r>
    </w:p>
    <w:p w:rsidR="003526CB" w:rsidRPr="00ED2AD7" w:rsidRDefault="003526CB" w:rsidP="002C556B">
      <w:pPr>
        <w:rPr>
          <w:lang w:val="de-DE"/>
        </w:rPr>
      </w:pPr>
      <w:r w:rsidRPr="00ED2AD7">
        <w:rPr>
          <w:lang w:val="de-DE"/>
        </w:rPr>
        <w:t>z=</w:t>
      </w:r>
      <w:r w:rsidRPr="00ED2AD7">
        <w:rPr>
          <w:rFonts w:hint="eastAsia"/>
          <w:lang w:val="de-DE"/>
        </w:rPr>
        <w:t xml:space="preserve"> Model2009010302</w:t>
      </w:r>
      <w:r w:rsidRPr="00ED2AD7">
        <w:rPr>
          <w:lang w:val="de-DE"/>
        </w:rPr>
        <w:t xml:space="preserve"> (u_M</w:t>
      </w:r>
      <w:r w:rsidRPr="00ED2AD7">
        <w:rPr>
          <w:rFonts w:hint="eastAsia"/>
          <w:lang w:val="de-DE"/>
        </w:rPr>
        <w:t>,</w:t>
      </w:r>
      <w:r w:rsidRPr="00ED2AD7">
        <w:rPr>
          <w:lang w:val="de-DE"/>
        </w:rPr>
        <w:t xml:space="preserve"> lamda)</w:t>
      </w:r>
    </w:p>
    <w:p w:rsidR="002C556B" w:rsidRDefault="002C5E34" w:rsidP="002C556B">
      <w:r>
        <w:rPr>
          <w:rFonts w:hint="eastAsia"/>
        </w:rPr>
        <w:t>其中</w:t>
      </w:r>
      <w:r w:rsidR="004271BB">
        <w:rPr>
          <w:rFonts w:hint="eastAsia"/>
        </w:rPr>
        <w:t>u_M</w:t>
      </w:r>
      <w:r w:rsidR="004271BB">
        <w:rPr>
          <w:rFonts w:hint="eastAsia"/>
        </w:rPr>
        <w:t>是</w:t>
      </w:r>
      <w:r w:rsidR="006E0234">
        <w:rPr>
          <w:rFonts w:hint="eastAsia"/>
        </w:rPr>
        <w:t>设计</w:t>
      </w:r>
      <w:r w:rsidR="00F56834">
        <w:rPr>
          <w:rFonts w:hint="eastAsia"/>
        </w:rPr>
        <w:t>的</w:t>
      </w:r>
      <w:r w:rsidR="00F56834">
        <w:rPr>
          <w:rFonts w:hint="eastAsia"/>
        </w:rPr>
        <w:t>M</w:t>
      </w:r>
      <w:r w:rsidR="00F56834">
        <w:rPr>
          <w:rFonts w:hint="eastAsia"/>
        </w:rPr>
        <w:t>序列</w:t>
      </w:r>
      <w:r w:rsidR="00797FB4">
        <w:rPr>
          <w:rFonts w:hint="eastAsia"/>
        </w:rPr>
        <w:t>，</w:t>
      </w:r>
      <w:r w:rsidR="00797FB4">
        <w:rPr>
          <w:rFonts w:hint="eastAsia"/>
        </w:rPr>
        <w:t>lamda(</w:t>
      </w:r>
      <w:r w:rsidR="00797FB4" w:rsidRPr="00131441">
        <w:rPr>
          <w:position w:val="-6"/>
        </w:rPr>
        <w:object w:dxaOrig="220" w:dyaOrig="279">
          <v:shape id="_x0000_i1036" type="#_x0000_t75" style="width:11pt;height:14pt" o:ole="">
            <v:imagedata r:id="rId27" o:title=""/>
          </v:shape>
          <o:OLEObject Type="Embed" ProgID="Equation.DSMT4" ShapeID="_x0000_i1036" DrawAspect="Content" ObjectID="_1481956128" r:id="rId31"/>
        </w:object>
      </w:r>
      <w:r w:rsidR="00797FB4">
        <w:rPr>
          <w:rFonts w:hint="eastAsia"/>
        </w:rPr>
        <w:t>)</w:t>
      </w:r>
      <w:r w:rsidR="00797FB4">
        <w:rPr>
          <w:rFonts w:hint="eastAsia"/>
        </w:rPr>
        <w:t>是白噪声的标准差，</w:t>
      </w:r>
      <w:r w:rsidR="00A12FFF">
        <w:rPr>
          <w:rFonts w:hint="eastAsia"/>
        </w:rPr>
        <w:t>z</w:t>
      </w:r>
      <w:r w:rsidR="00A12FFF">
        <w:rPr>
          <w:rFonts w:hint="eastAsia"/>
        </w:rPr>
        <w:t>是系统的离散响应，与系统的输入</w:t>
      </w:r>
      <w:r w:rsidR="00A12FFF">
        <w:rPr>
          <w:rFonts w:hint="eastAsia"/>
        </w:rPr>
        <w:t>u_M</w:t>
      </w:r>
      <w:r w:rsidR="00A12FFF">
        <w:rPr>
          <w:rFonts w:hint="eastAsia"/>
        </w:rPr>
        <w:t>的时刻是一一对应的</w:t>
      </w:r>
      <w:r w:rsidR="00293574">
        <w:rPr>
          <w:rFonts w:hint="eastAsia"/>
        </w:rPr>
        <w:t>，如下图</w:t>
      </w:r>
    </w:p>
    <w:p w:rsidR="0070064B" w:rsidRDefault="0070064B" w:rsidP="0070064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61348" cy="2520000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E3B" w:rsidRDefault="00AD1E3B" w:rsidP="00FD3E9A">
      <w:pPr>
        <w:pStyle w:val="Heading2"/>
      </w:pPr>
      <w:r>
        <w:rPr>
          <w:rFonts w:hint="eastAsia"/>
        </w:rPr>
        <w:t>确定模型的阶次</w:t>
      </w:r>
    </w:p>
    <w:p w:rsidR="00FD3E9A" w:rsidRDefault="00FD3E9A" w:rsidP="00FD3E9A">
      <w:r>
        <w:rPr>
          <w:rFonts w:hint="eastAsia"/>
        </w:rPr>
        <w:t>使用</w:t>
      </w:r>
      <w:r w:rsidR="00457B89">
        <w:rPr>
          <w:rFonts w:hint="eastAsia"/>
        </w:rPr>
        <w:t>采用</w:t>
      </w:r>
      <w:r w:rsidR="00732B9E">
        <w:rPr>
          <w:rFonts w:hint="eastAsia"/>
        </w:rPr>
        <w:t>F-</w:t>
      </w:r>
      <w:r w:rsidR="00732B9E">
        <w:rPr>
          <w:rFonts w:hint="eastAsia"/>
        </w:rPr>
        <w:t>检验来确定</w:t>
      </w:r>
      <w:r>
        <w:rPr>
          <w:rFonts w:hint="eastAsia"/>
        </w:rPr>
        <w:t>模型阶次，即得到最终的模型阶次</w:t>
      </w:r>
      <w:r w:rsidRPr="00FD3E9A">
        <w:rPr>
          <w:position w:val="-6"/>
        </w:rPr>
        <w:object w:dxaOrig="200" w:dyaOrig="220">
          <v:shape id="_x0000_i1037" type="#_x0000_t75" style="width:10pt;height:11pt" o:ole="">
            <v:imagedata r:id="rId33" o:title=""/>
          </v:shape>
          <o:OLEObject Type="Embed" ProgID="Equation.DSMT4" ShapeID="_x0000_i1037" DrawAspect="Content" ObjectID="_1481956129" r:id="rId34"/>
        </w:object>
      </w:r>
    </w:p>
    <w:p w:rsidR="0065665A" w:rsidRDefault="00FD3E9A" w:rsidP="005F1850">
      <w:pPr>
        <w:pStyle w:val="Heading2"/>
      </w:pPr>
      <w:bookmarkStart w:id="6" w:name="OLE_LINK2"/>
      <w:r>
        <w:rPr>
          <w:rFonts w:hint="eastAsia"/>
        </w:rPr>
        <w:t>辨识系统的</w:t>
      </w:r>
      <w:r w:rsidR="00560477">
        <w:rPr>
          <w:rFonts w:hint="eastAsia"/>
        </w:rPr>
        <w:t>参数</w:t>
      </w:r>
      <w:bookmarkEnd w:id="6"/>
    </w:p>
    <w:p w:rsidR="00951F60" w:rsidRPr="00560477" w:rsidRDefault="003C11B1" w:rsidP="00951F60">
      <w:r>
        <w:rPr>
          <w:rFonts w:hint="eastAsia"/>
        </w:rPr>
        <w:t>参数辨识方法要求</w:t>
      </w:r>
      <w:r w:rsidR="00A274BC">
        <w:rPr>
          <w:rFonts w:hint="eastAsia"/>
        </w:rPr>
        <w:t>同时</w:t>
      </w:r>
      <w:r>
        <w:rPr>
          <w:rFonts w:hint="eastAsia"/>
        </w:rPr>
        <w:t>采用</w:t>
      </w:r>
      <w:r w:rsidR="00A274BC">
        <w:rPr>
          <w:rFonts w:hint="eastAsia"/>
        </w:rPr>
        <w:t>批量最小二乘</w:t>
      </w:r>
      <w:r w:rsidR="00881F22">
        <w:rPr>
          <w:rFonts w:hint="eastAsia"/>
        </w:rPr>
        <w:t>（</w:t>
      </w:r>
      <w:r w:rsidR="00881F22">
        <w:rPr>
          <w:rFonts w:hint="eastAsia"/>
        </w:rPr>
        <w:t>LS</w:t>
      </w:r>
      <w:r w:rsidR="00881F22">
        <w:rPr>
          <w:rFonts w:hint="eastAsia"/>
        </w:rPr>
        <w:t>）</w:t>
      </w:r>
      <w:r w:rsidR="00A274BC">
        <w:rPr>
          <w:rFonts w:hint="eastAsia"/>
        </w:rPr>
        <w:t>和递推最小二乘</w:t>
      </w:r>
      <w:r w:rsidR="00881F22">
        <w:rPr>
          <w:rFonts w:hint="eastAsia"/>
        </w:rPr>
        <w:t>（</w:t>
      </w:r>
      <w:r w:rsidR="00881F22">
        <w:rPr>
          <w:rFonts w:hint="eastAsia"/>
        </w:rPr>
        <w:t>RLS</w:t>
      </w:r>
      <w:r w:rsidR="00881F22">
        <w:rPr>
          <w:rFonts w:hint="eastAsia"/>
        </w:rPr>
        <w:t>）</w:t>
      </w:r>
      <w:r w:rsidR="00A274BC">
        <w:rPr>
          <w:rFonts w:hint="eastAsia"/>
        </w:rPr>
        <w:t>的辨识算法。</w:t>
      </w:r>
    </w:p>
    <w:p w:rsidR="00951F60" w:rsidRDefault="00951F60" w:rsidP="00951F60">
      <w:pPr>
        <w:pStyle w:val="Heading1"/>
      </w:pPr>
      <w:r>
        <w:rPr>
          <w:rFonts w:hint="eastAsia"/>
        </w:rPr>
        <w:lastRenderedPageBreak/>
        <w:t>实验报告要求</w:t>
      </w:r>
    </w:p>
    <w:p w:rsidR="00FF156E" w:rsidRDefault="00FF156E" w:rsidP="00951F60">
      <w:pPr>
        <w:pStyle w:val="Heading2"/>
      </w:pPr>
      <w:bookmarkStart w:id="7" w:name="_Ref342678165"/>
      <w:bookmarkStart w:id="8" w:name="OLE_LINK11"/>
      <w:bookmarkStart w:id="9" w:name="OLE_LINK12"/>
      <w:bookmarkStart w:id="10" w:name="_Ref340220493"/>
      <w:bookmarkStart w:id="11" w:name="OLE_LINK9"/>
      <w:r>
        <w:rPr>
          <w:rFonts w:hint="eastAsia"/>
        </w:rPr>
        <w:t>辨识得到系统的</w:t>
      </w:r>
      <w:r w:rsidR="00AD1E3B">
        <w:rPr>
          <w:rFonts w:hint="eastAsia"/>
        </w:rPr>
        <w:t>阶次</w:t>
      </w:r>
      <w:bookmarkEnd w:id="7"/>
    </w:p>
    <w:bookmarkEnd w:id="8"/>
    <w:bookmarkEnd w:id="9"/>
    <w:p w:rsidR="00F8725F" w:rsidRDefault="004322A8" w:rsidP="00F8725F">
      <w:pPr>
        <w:ind w:firstLine="420"/>
      </w:pPr>
      <w:r>
        <w:rPr>
          <w:rFonts w:hint="eastAsia"/>
        </w:rPr>
        <w:t>假设系统没有干扰噪声</w:t>
      </w:r>
      <w:ins w:id="12" w:author="abel" w:date="2015-01-05T09:41:00Z">
        <w:r w:rsidR="002D6C20">
          <w:rPr>
            <w:rFonts w:hint="eastAsia"/>
          </w:rPr>
          <w:t>（实际中设置比较小的噪声比较好</w:t>
        </w:r>
        <w:r w:rsidR="00A51938">
          <w:rPr>
            <w:rFonts w:hint="eastAsia"/>
          </w:rPr>
          <w:t>，不要完全没有噪声</w:t>
        </w:r>
        <w:bookmarkStart w:id="13" w:name="_GoBack"/>
        <w:bookmarkEnd w:id="13"/>
        <w:r w:rsidR="002D6C20">
          <w:rPr>
            <w:rFonts w:hint="eastAsia"/>
          </w:rPr>
          <w:t>）</w:t>
        </w:r>
      </w:ins>
      <w:r>
        <w:rPr>
          <w:rFonts w:hint="eastAsia"/>
        </w:rPr>
        <w:t>。</w:t>
      </w:r>
      <w:r w:rsidR="003F0462">
        <w:rPr>
          <w:rFonts w:hint="eastAsia"/>
        </w:rPr>
        <w:t>要求给出确定模型阶次的简单思路和算法</w:t>
      </w:r>
      <w:r w:rsidR="005B15A7">
        <w:rPr>
          <w:rFonts w:hint="eastAsia"/>
        </w:rPr>
        <w:t>，并给出</w:t>
      </w:r>
      <w:r w:rsidR="00AD4F10">
        <w:rPr>
          <w:rFonts w:hint="eastAsia"/>
        </w:rPr>
        <w:t>重要</w:t>
      </w:r>
      <w:r w:rsidR="009009AD">
        <w:rPr>
          <w:rFonts w:hint="eastAsia"/>
        </w:rPr>
        <w:t>结果</w:t>
      </w:r>
      <w:r w:rsidR="00AD4F10">
        <w:rPr>
          <w:rFonts w:hint="eastAsia"/>
        </w:rPr>
        <w:t>的</w:t>
      </w:r>
      <w:r w:rsidR="009009AD">
        <w:rPr>
          <w:rFonts w:hint="eastAsia"/>
        </w:rPr>
        <w:t>曲线</w:t>
      </w:r>
      <w:r w:rsidR="00F8725F">
        <w:rPr>
          <w:rFonts w:hint="eastAsia"/>
        </w:rPr>
        <w:t>及</w:t>
      </w:r>
      <w:r w:rsidR="000824A5">
        <w:rPr>
          <w:rFonts w:hint="eastAsia"/>
        </w:rPr>
        <w:t>数据</w:t>
      </w:r>
      <w:r w:rsidR="009009AD">
        <w:rPr>
          <w:rFonts w:hint="eastAsia"/>
        </w:rPr>
        <w:t>，如</w:t>
      </w:r>
      <w:r w:rsidR="009C6859">
        <w:rPr>
          <w:rFonts w:hint="eastAsia"/>
        </w:rPr>
        <w:t>下图：</w:t>
      </w:r>
      <w:r w:rsidR="009009AD">
        <w:rPr>
          <w:rFonts w:hint="eastAsia"/>
        </w:rPr>
        <w:t>F</w:t>
      </w:r>
      <w:r w:rsidR="009009AD">
        <w:rPr>
          <w:rFonts w:hint="eastAsia"/>
        </w:rPr>
        <w:t>检验中的</w:t>
      </w:r>
      <w:r w:rsidR="009009AD" w:rsidRPr="009009AD">
        <w:rPr>
          <w:rFonts w:hint="eastAsia"/>
        </w:rPr>
        <w:t>残差方差的变化趋势</w:t>
      </w:r>
      <w:r w:rsidR="008147E5">
        <w:rPr>
          <w:rFonts w:hint="eastAsia"/>
        </w:rPr>
        <w:t>及</w:t>
      </w:r>
      <w:r w:rsidR="003B5E30">
        <w:rPr>
          <w:rFonts w:hint="eastAsia"/>
        </w:rPr>
        <w:t>统计量</w:t>
      </w:r>
      <w:r w:rsidR="00377BE5">
        <w:rPr>
          <w:rFonts w:hint="eastAsia"/>
        </w:rPr>
        <w:t>t</w:t>
      </w:r>
      <w:r w:rsidR="00377BE5">
        <w:rPr>
          <w:rFonts w:hint="eastAsia"/>
        </w:rPr>
        <w:t>的变化趋势</w:t>
      </w:r>
      <w:r w:rsidR="009009AD">
        <w:rPr>
          <w:rFonts w:hint="eastAsia"/>
        </w:rPr>
        <w:t>。</w:t>
      </w:r>
    </w:p>
    <w:p w:rsidR="00881F22" w:rsidRPr="00F8725F" w:rsidRDefault="00881F22" w:rsidP="00F8725F">
      <w:pPr>
        <w:ind w:firstLine="420"/>
      </w:pPr>
      <w:r w:rsidRPr="00396DE8">
        <w:rPr>
          <w:rFonts w:hint="eastAsia"/>
          <w:b/>
        </w:rPr>
        <w:t>说明：</w:t>
      </w:r>
      <w:r>
        <w:rPr>
          <w:rFonts w:hint="eastAsia"/>
        </w:rPr>
        <w:t>需要同时给出</w:t>
      </w:r>
      <w:r w:rsidR="002249C0">
        <w:rPr>
          <w:rFonts w:hint="eastAsia"/>
        </w:rPr>
        <w:t>LS</w:t>
      </w:r>
      <w:r w:rsidR="002249C0">
        <w:rPr>
          <w:rFonts w:hint="eastAsia"/>
        </w:rPr>
        <w:t>和</w:t>
      </w:r>
      <w:r w:rsidR="002249C0">
        <w:rPr>
          <w:rFonts w:hint="eastAsia"/>
        </w:rPr>
        <w:t>RLS</w:t>
      </w:r>
      <w:r w:rsidR="002249C0">
        <w:rPr>
          <w:rFonts w:hint="eastAsia"/>
        </w:rPr>
        <w:t>算法的</w:t>
      </w:r>
      <w:r w:rsidR="002249C0">
        <w:rPr>
          <w:rFonts w:hint="eastAsia"/>
        </w:rPr>
        <w:t>F</w:t>
      </w:r>
      <w:r w:rsidR="002249C0">
        <w:rPr>
          <w:rFonts w:hint="eastAsia"/>
        </w:rPr>
        <w:t>检验曲线和数据。</w:t>
      </w:r>
    </w:p>
    <w:p w:rsidR="00302983" w:rsidRDefault="006F40EC" w:rsidP="009C6859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361348" cy="252000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EDE" w:rsidRDefault="007F3EDE" w:rsidP="009C6859">
      <w:pPr>
        <w:ind w:firstLine="420"/>
        <w:jc w:val="center"/>
      </w:pPr>
      <w:r>
        <w:rPr>
          <w:noProof/>
        </w:rPr>
        <w:drawing>
          <wp:inline distT="0" distB="0" distL="0" distR="0">
            <wp:extent cx="3361348" cy="25200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93" w:rsidRDefault="00BC7793" w:rsidP="00BC7793">
      <w:pPr>
        <w:pStyle w:val="Heading2"/>
        <w:numPr>
          <w:ilvl w:val="1"/>
          <w:numId w:val="1"/>
        </w:numPr>
      </w:pPr>
      <w:bookmarkStart w:id="14" w:name="_Ref342675378"/>
      <w:bookmarkStart w:id="15" w:name="OLE_LINK10"/>
      <w:bookmarkEnd w:id="10"/>
      <w:r>
        <w:rPr>
          <w:rFonts w:hint="eastAsia"/>
        </w:rPr>
        <w:t>辨识得到系统的参数</w:t>
      </w:r>
      <w:bookmarkEnd w:id="14"/>
    </w:p>
    <w:p w:rsidR="00FF374B" w:rsidRDefault="004A6DFE" w:rsidP="00AF0344">
      <w:pPr>
        <w:ind w:firstLine="420"/>
      </w:pPr>
      <w:r>
        <w:rPr>
          <w:rFonts w:hint="eastAsia"/>
        </w:rPr>
        <w:t>假设系统没有干扰噪声</w:t>
      </w:r>
      <w:ins w:id="16" w:author="abel" w:date="2015-01-05T09:38:00Z">
        <w:r w:rsidR="00ED2AD7">
          <w:t>(</w:t>
        </w:r>
        <w:r w:rsidR="00ED2AD7">
          <w:rPr>
            <w:rFonts w:hint="eastAsia"/>
          </w:rPr>
          <w:t>实际中要设置模型的噪声比较小，而不是</w:t>
        </w:r>
        <w:r w:rsidR="00ED2AD7">
          <w:rPr>
            <w:rFonts w:hint="eastAsia"/>
          </w:rPr>
          <w:t>0.</w:t>
        </w:r>
      </w:ins>
      <w:ins w:id="17" w:author="abel" w:date="2015-01-05T09:39:00Z">
        <w:r w:rsidR="00ED2AD7">
          <w:rPr>
            <w:rFonts w:hint="eastAsia"/>
          </w:rPr>
          <w:t>如果是</w:t>
        </w:r>
        <w:r w:rsidR="00ED2AD7">
          <w:rPr>
            <w:rFonts w:hint="eastAsia"/>
          </w:rPr>
          <w:t>0</w:t>
        </w:r>
        <w:r w:rsidR="00ED2AD7">
          <w:rPr>
            <w:rFonts w:hint="eastAsia"/>
          </w:rPr>
          <w:t>的话，会出现矩阵</w:t>
        </w:r>
        <w:r w:rsidR="00ED2AD7">
          <w:rPr>
            <w:rFonts w:hint="eastAsia"/>
          </w:rPr>
          <w:t>H^TH</w:t>
        </w:r>
        <w:r w:rsidR="00ED2AD7">
          <w:rPr>
            <w:rFonts w:hint="eastAsia"/>
          </w:rPr>
          <w:t>奇异的情况，同学可以自己分析原因</w:t>
        </w:r>
      </w:ins>
      <w:ins w:id="18" w:author="abel" w:date="2015-01-05T09:40:00Z">
        <w:r w:rsidR="00ED2AD7">
          <w:rPr>
            <w:rFonts w:hint="eastAsia"/>
          </w:rPr>
          <w:t>，将自己的分析结果写入实验报告</w:t>
        </w:r>
      </w:ins>
      <w:ins w:id="19" w:author="abel" w:date="2015-01-05T09:38:00Z">
        <w:r w:rsidR="00ED2AD7">
          <w:t>)</w:t>
        </w:r>
      </w:ins>
      <w:r>
        <w:rPr>
          <w:rFonts w:hint="eastAsia"/>
        </w:rPr>
        <w:t>，</w:t>
      </w:r>
      <w:r w:rsidR="00C1750A">
        <w:rPr>
          <w:rFonts w:hint="eastAsia"/>
        </w:rPr>
        <w:t>并假定</w:t>
      </w:r>
      <w:r w:rsidR="00956731">
        <w:rPr>
          <w:rFonts w:hint="eastAsia"/>
        </w:rPr>
        <w:t>在</w:t>
      </w:r>
      <w:r w:rsidR="003B4F79">
        <w:fldChar w:fldCharType="begin"/>
      </w:r>
      <w:r w:rsidR="00956731">
        <w:instrText xml:space="preserve"> </w:instrText>
      </w:r>
      <w:r w:rsidR="00956731">
        <w:rPr>
          <w:rFonts w:hint="eastAsia"/>
        </w:rPr>
        <w:instrText>REF _Ref342678165 \r \h</w:instrText>
      </w:r>
      <w:r w:rsidR="00956731">
        <w:instrText xml:space="preserve"> </w:instrText>
      </w:r>
      <w:r w:rsidR="003B4F79">
        <w:fldChar w:fldCharType="separate"/>
      </w:r>
      <w:r w:rsidR="00956731">
        <w:t>4.1</w:t>
      </w:r>
      <w:r w:rsidR="003B4F79">
        <w:fldChar w:fldCharType="end"/>
      </w:r>
      <w:r w:rsidR="00956731">
        <w:rPr>
          <w:rFonts w:hint="eastAsia"/>
        </w:rPr>
        <w:t>节中</w:t>
      </w:r>
      <w:r w:rsidR="00C1750A">
        <w:rPr>
          <w:rFonts w:hint="eastAsia"/>
        </w:rPr>
        <w:t>辨识</w:t>
      </w:r>
      <w:r w:rsidR="00956731">
        <w:rPr>
          <w:rFonts w:hint="eastAsia"/>
        </w:rPr>
        <w:t>得到的</w:t>
      </w:r>
      <w:r w:rsidR="00C1750A">
        <w:rPr>
          <w:rFonts w:hint="eastAsia"/>
        </w:rPr>
        <w:t>模型阶次是准确的。</w:t>
      </w:r>
      <w:r w:rsidR="003678CA">
        <w:rPr>
          <w:rFonts w:hint="eastAsia"/>
        </w:rPr>
        <w:t>在辨识得到的模型阶次的基础上完成以下</w:t>
      </w:r>
      <w:r w:rsidR="003678CA">
        <w:rPr>
          <w:rFonts w:hint="eastAsia"/>
        </w:rPr>
        <w:lastRenderedPageBreak/>
        <w:t>实验。</w:t>
      </w:r>
    </w:p>
    <w:p w:rsidR="00BC7793" w:rsidRDefault="00B40580" w:rsidP="00AF0344">
      <w:pPr>
        <w:ind w:firstLine="420"/>
      </w:pPr>
      <w:r>
        <w:rPr>
          <w:rFonts w:hint="eastAsia"/>
        </w:rPr>
        <w:t>需要给出</w:t>
      </w:r>
      <w:r>
        <w:rPr>
          <w:rFonts w:hint="eastAsia"/>
        </w:rPr>
        <w:t>LS</w:t>
      </w:r>
      <w:r w:rsidR="00351112">
        <w:rPr>
          <w:rFonts w:hint="eastAsia"/>
        </w:rPr>
        <w:t>算法</w:t>
      </w:r>
      <w:r w:rsidR="00AF0344">
        <w:rPr>
          <w:rFonts w:hint="eastAsia"/>
        </w:rPr>
        <w:t>的参数辨识结果和在该组参数下系统的预测曲线和真实曲线</w:t>
      </w:r>
      <w:r w:rsidR="00B249D6">
        <w:rPr>
          <w:rFonts w:hint="eastAsia"/>
        </w:rPr>
        <w:t>，如下图</w:t>
      </w:r>
      <w:r w:rsidR="002F7201">
        <w:rPr>
          <w:rFonts w:hint="eastAsia"/>
        </w:rPr>
        <w:t>。</w:t>
      </w:r>
    </w:p>
    <w:bookmarkEnd w:id="11"/>
    <w:bookmarkEnd w:id="15"/>
    <w:p w:rsidR="00951F60" w:rsidRPr="00AF0344" w:rsidRDefault="009D1771" w:rsidP="009D177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58150" cy="2520000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150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265" w:rsidRDefault="00F03893" w:rsidP="00EC6265">
      <w:r>
        <w:rPr>
          <w:rFonts w:hint="eastAsia"/>
        </w:rPr>
        <w:t>说明：</w:t>
      </w:r>
      <w:r w:rsidR="00CA3E46">
        <w:rPr>
          <w:rFonts w:hint="eastAsia"/>
        </w:rPr>
        <w:t>预测曲线即</w:t>
      </w:r>
      <w:r w:rsidR="008E497D" w:rsidRPr="008E497D">
        <w:rPr>
          <w:position w:val="-10"/>
        </w:rPr>
        <w:object w:dxaOrig="1400" w:dyaOrig="380">
          <v:shape id="_x0000_i1038" type="#_x0000_t75" style="width:70.5pt;height:19pt" o:ole="">
            <v:imagedata r:id="rId38" o:title=""/>
          </v:shape>
          <o:OLEObject Type="Embed" ProgID="Equation.DSMT4" ShapeID="_x0000_i1038" DrawAspect="Content" ObjectID="_1481956130" r:id="rId39"/>
        </w:object>
      </w:r>
      <w:r w:rsidR="008E497D">
        <w:rPr>
          <w:rFonts w:hint="eastAsia"/>
        </w:rPr>
        <w:t>。</w:t>
      </w:r>
    </w:p>
    <w:p w:rsidR="008F6248" w:rsidRDefault="008F6248" w:rsidP="008F6248">
      <w:pPr>
        <w:ind w:firstLine="420"/>
      </w:pPr>
      <w:r>
        <w:rPr>
          <w:rFonts w:hint="eastAsia"/>
        </w:rPr>
        <w:t>需要给出</w:t>
      </w:r>
      <w:r w:rsidR="00781D9C">
        <w:rPr>
          <w:rFonts w:hint="eastAsia"/>
        </w:rPr>
        <w:t>R</w:t>
      </w:r>
      <w:r>
        <w:rPr>
          <w:rFonts w:hint="eastAsia"/>
        </w:rPr>
        <w:t>LS</w:t>
      </w:r>
      <w:r>
        <w:rPr>
          <w:rFonts w:hint="eastAsia"/>
        </w:rPr>
        <w:t>算法的参数辨识</w:t>
      </w:r>
      <w:r w:rsidR="00781D9C">
        <w:rPr>
          <w:rFonts w:hint="eastAsia"/>
        </w:rPr>
        <w:t>最终</w:t>
      </w:r>
      <w:r>
        <w:rPr>
          <w:rFonts w:hint="eastAsia"/>
        </w:rPr>
        <w:t>结果</w:t>
      </w:r>
      <w:r w:rsidR="008137B9">
        <w:rPr>
          <w:rFonts w:hint="eastAsia"/>
        </w:rPr>
        <w:t>以及在递推过程中的参数变化曲线</w:t>
      </w:r>
      <w:r>
        <w:rPr>
          <w:rFonts w:hint="eastAsia"/>
        </w:rPr>
        <w:t>，如下图。</w:t>
      </w:r>
    </w:p>
    <w:p w:rsidR="00EC6265" w:rsidRDefault="00A35704" w:rsidP="00811F8A">
      <w:pPr>
        <w:jc w:val="center"/>
      </w:pPr>
      <w:r>
        <w:rPr>
          <w:noProof/>
        </w:rPr>
        <w:drawing>
          <wp:inline distT="0" distB="0" distL="0" distR="0">
            <wp:extent cx="3361348" cy="252000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48" cy="25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054A" w:rsidRDefault="0066054A" w:rsidP="0066054A">
      <w:pPr>
        <w:pStyle w:val="Heading2"/>
        <w:numPr>
          <w:ilvl w:val="1"/>
          <w:numId w:val="1"/>
        </w:numPr>
      </w:pPr>
      <w:r>
        <w:rPr>
          <w:rFonts w:hint="eastAsia"/>
        </w:rPr>
        <w:t>在不同的噪信比的条件下给出</w:t>
      </w:r>
      <w:r w:rsidR="009A3E31">
        <w:fldChar w:fldCharType="begin"/>
      </w:r>
      <w:r w:rsidR="009A3E31">
        <w:instrText xml:space="preserve"> REF _Ref340220493 \r \h  \* MERGEFORMAT </w:instrText>
      </w:r>
      <w:r w:rsidR="009A3E31">
        <w:fldChar w:fldCharType="separate"/>
      </w:r>
      <w:r w:rsidR="00754AB9">
        <w:t>4.1</w:t>
      </w:r>
      <w:r w:rsidR="009A3E31">
        <w:fldChar w:fldCharType="end"/>
      </w:r>
      <w:r w:rsidR="007457A2">
        <w:rPr>
          <w:rFonts w:hint="eastAsia"/>
        </w:rPr>
        <w:t>和</w:t>
      </w:r>
      <w:r w:rsidR="003B4F79">
        <w:fldChar w:fldCharType="begin"/>
      </w:r>
      <w:r w:rsidR="00754AB9">
        <w:instrText xml:space="preserve"> </w:instrText>
      </w:r>
      <w:r w:rsidR="00754AB9">
        <w:rPr>
          <w:rFonts w:hint="eastAsia"/>
        </w:rPr>
        <w:instrText>REF _Ref342675378 \r \h</w:instrText>
      </w:r>
      <w:r w:rsidR="00754AB9">
        <w:instrText xml:space="preserve"> </w:instrText>
      </w:r>
      <w:r w:rsidR="003B4F79">
        <w:fldChar w:fldCharType="separate"/>
      </w:r>
      <w:r w:rsidR="00754AB9">
        <w:t>4.2</w:t>
      </w:r>
      <w:r w:rsidR="003B4F79">
        <w:fldChar w:fldCharType="end"/>
      </w:r>
      <w:r>
        <w:rPr>
          <w:rFonts w:hint="eastAsia"/>
        </w:rPr>
        <w:t>的结果</w:t>
      </w:r>
    </w:p>
    <w:p w:rsidR="0066054A" w:rsidRPr="00DB22ED" w:rsidRDefault="00B57AA5" w:rsidP="0066054A">
      <w:r>
        <w:rPr>
          <w:rFonts w:hint="eastAsia"/>
        </w:rPr>
        <w:t>至少选择三种不同的噪信</w:t>
      </w:r>
      <w:r w:rsidR="007A759D">
        <w:rPr>
          <w:rFonts w:hint="eastAsia"/>
        </w:rPr>
        <w:t>比</w:t>
      </w:r>
      <w:r w:rsidR="00AB5AF3">
        <w:rPr>
          <w:rFonts w:hint="eastAsia"/>
        </w:rPr>
        <w:t>，</w:t>
      </w:r>
      <w:r w:rsidR="00E9547B">
        <w:rPr>
          <w:rFonts w:hint="eastAsia"/>
        </w:rPr>
        <w:t>需要能够</w:t>
      </w:r>
      <w:r w:rsidR="003E4D64">
        <w:rPr>
          <w:rFonts w:hint="eastAsia"/>
        </w:rPr>
        <w:t>反映不</w:t>
      </w:r>
      <w:r w:rsidR="003E4D64" w:rsidRPr="00DB22ED">
        <w:rPr>
          <w:rFonts w:hint="eastAsia"/>
        </w:rPr>
        <w:t>同</w:t>
      </w:r>
      <w:r w:rsidR="0066054A" w:rsidRPr="00DB22ED">
        <w:rPr>
          <w:rFonts w:hint="eastAsia"/>
        </w:rPr>
        <w:t>噪信比</w:t>
      </w:r>
      <w:r w:rsidR="004F5D64">
        <w:rPr>
          <w:rFonts w:hint="eastAsia"/>
        </w:rPr>
        <w:t>下的</w:t>
      </w:r>
      <w:r w:rsidR="00C626E6">
        <w:rPr>
          <w:rFonts w:hint="eastAsia"/>
        </w:rPr>
        <w:t>参数辨识结果</w:t>
      </w:r>
      <w:r w:rsidR="003E4D64" w:rsidRPr="00DB22ED">
        <w:rPr>
          <w:rFonts w:hint="eastAsia"/>
        </w:rPr>
        <w:t>。</w:t>
      </w:r>
    </w:p>
    <w:p w:rsidR="005E46D9" w:rsidRDefault="00175612" w:rsidP="0066054A">
      <w:r>
        <w:rPr>
          <w:rFonts w:hint="eastAsia"/>
        </w:rPr>
        <w:t>噪信比</w:t>
      </w:r>
      <w:r w:rsidR="004A63E0" w:rsidRPr="00570C15">
        <w:rPr>
          <w:position w:val="-30"/>
        </w:rPr>
        <w:object w:dxaOrig="2680" w:dyaOrig="680">
          <v:shape id="_x0000_i1039" type="#_x0000_t75" style="width:134pt;height:34pt" o:ole="">
            <v:imagedata r:id="rId41" o:title=""/>
          </v:shape>
          <o:OLEObject Type="Embed" ProgID="Equation.DSMT4" ShapeID="_x0000_i1039" DrawAspect="Content" ObjectID="_1481956131" r:id="rId42"/>
        </w:object>
      </w:r>
      <w:r w:rsidR="00D94963">
        <w:rPr>
          <w:rFonts w:hint="eastAsia"/>
        </w:rPr>
        <w:t>，</w:t>
      </w:r>
      <w:r w:rsidR="00570C15">
        <w:rPr>
          <w:rFonts w:hint="eastAsia"/>
        </w:rPr>
        <w:t>其中</w:t>
      </w:r>
      <w:r w:rsidR="005E46D9" w:rsidRPr="005E46D9">
        <w:rPr>
          <w:position w:val="-12"/>
        </w:rPr>
        <w:object w:dxaOrig="260" w:dyaOrig="360">
          <v:shape id="_x0000_i1040" type="#_x0000_t75" style="width:13pt;height:18pt" o:ole="">
            <v:imagedata r:id="rId43" o:title=""/>
          </v:shape>
          <o:OLEObject Type="Embed" ProgID="Equation.DSMT4" ShapeID="_x0000_i1040" DrawAspect="Content" ObjectID="_1481956132" r:id="rId44"/>
        </w:object>
      </w:r>
      <w:r w:rsidR="005E46D9">
        <w:rPr>
          <w:rFonts w:hint="eastAsia"/>
        </w:rPr>
        <w:t>是系统无噪声的真实输出。</w:t>
      </w:r>
    </w:p>
    <w:p w:rsidR="004A63E0" w:rsidRDefault="00B61269" w:rsidP="0066054A">
      <w:r>
        <w:rPr>
          <w:rFonts w:hint="eastAsia"/>
        </w:rPr>
        <w:t>要求：</w:t>
      </w:r>
      <w:r w:rsidR="00E502E8">
        <w:rPr>
          <w:rFonts w:hint="eastAsia"/>
        </w:rPr>
        <w:t>以</w:t>
      </w:r>
      <w:r w:rsidR="003B4F79">
        <w:fldChar w:fldCharType="begin"/>
      </w:r>
      <w:r w:rsidR="00E502E8">
        <w:instrText xml:space="preserve"> </w:instrText>
      </w:r>
      <w:r w:rsidR="00E502E8">
        <w:rPr>
          <w:rFonts w:hint="eastAsia"/>
        </w:rPr>
        <w:instrText>REF _Ref342675378 \r \h</w:instrText>
      </w:r>
      <w:r w:rsidR="00E502E8">
        <w:instrText xml:space="preserve"> </w:instrText>
      </w:r>
      <w:r w:rsidR="003B4F79">
        <w:fldChar w:fldCharType="separate"/>
      </w:r>
      <w:r w:rsidR="00E502E8">
        <w:t>4.2</w:t>
      </w:r>
      <w:r w:rsidR="003B4F79">
        <w:fldChar w:fldCharType="end"/>
      </w:r>
      <w:r>
        <w:rPr>
          <w:rFonts w:hint="eastAsia"/>
        </w:rPr>
        <w:t>节</w:t>
      </w:r>
      <w:r w:rsidR="00E502E8">
        <w:rPr>
          <w:rFonts w:hint="eastAsia"/>
        </w:rPr>
        <w:t>中的</w:t>
      </w:r>
      <w:r w:rsidR="00E502E8">
        <w:rPr>
          <w:rFonts w:hint="eastAsia"/>
        </w:rPr>
        <w:t>LS</w:t>
      </w:r>
      <w:r w:rsidR="00E502E8">
        <w:rPr>
          <w:rFonts w:hint="eastAsia"/>
        </w:rPr>
        <w:t>算法的辨识结果作为系统的真实参数</w:t>
      </w:r>
      <w:r w:rsidR="00D76C95" w:rsidRPr="00D76C95">
        <w:rPr>
          <w:position w:val="-6"/>
        </w:rPr>
        <w:object w:dxaOrig="200" w:dyaOrig="279">
          <v:shape id="_x0000_i1041" type="#_x0000_t75" style="width:10pt;height:14pt" o:ole="">
            <v:imagedata r:id="rId45" o:title=""/>
          </v:shape>
          <o:OLEObject Type="Embed" ProgID="Equation.DSMT4" ShapeID="_x0000_i1041" DrawAspect="Content" ObjectID="_1481956133" r:id="rId46"/>
        </w:object>
      </w:r>
      <w:r w:rsidR="00D76C95">
        <w:rPr>
          <w:rFonts w:hint="eastAsia"/>
        </w:rPr>
        <w:t>，</w:t>
      </w:r>
      <w:r w:rsidR="00D312E0">
        <w:rPr>
          <w:rFonts w:hint="eastAsia"/>
        </w:rPr>
        <w:t>给出不同噪信比条件下的以下评价指标</w:t>
      </w:r>
    </w:p>
    <w:p w:rsidR="00D312E0" w:rsidRPr="00D312E0" w:rsidRDefault="00D312E0" w:rsidP="0066054A">
      <w:r>
        <w:rPr>
          <w:rFonts w:hint="eastAsia"/>
        </w:rPr>
        <w:t xml:space="preserve">1. </w:t>
      </w:r>
      <w:r w:rsidRPr="00D312E0">
        <w:rPr>
          <w:rFonts w:hint="eastAsia"/>
        </w:rPr>
        <w:t>参数估计平方相对偏差</w:t>
      </w:r>
    </w:p>
    <w:p w:rsidR="00E502E8" w:rsidRDefault="00A37282" w:rsidP="00A37282">
      <w:pPr>
        <w:pStyle w:val="MTDisplayEquation"/>
      </w:pPr>
      <w:r>
        <w:lastRenderedPageBreak/>
        <w:tab/>
      </w:r>
      <w:r w:rsidR="0023042D" w:rsidRPr="00A37282">
        <w:rPr>
          <w:position w:val="-36"/>
        </w:rPr>
        <w:object w:dxaOrig="1920" w:dyaOrig="920">
          <v:shape id="_x0000_i1042" type="#_x0000_t75" style="width:96pt;height:46pt" o:ole="">
            <v:imagedata r:id="rId47" o:title=""/>
          </v:shape>
          <o:OLEObject Type="Embed" ProgID="Equation.DSMT4" ShapeID="_x0000_i1042" DrawAspect="Content" ObjectID="_1481956134" r:id="rId48"/>
        </w:object>
      </w:r>
    </w:p>
    <w:p w:rsidR="00A37282" w:rsidRPr="00D312E0" w:rsidRDefault="00A37282" w:rsidP="00A37282">
      <w:r>
        <w:rPr>
          <w:rFonts w:hint="eastAsia"/>
        </w:rPr>
        <w:t xml:space="preserve">2. </w:t>
      </w:r>
      <w:r w:rsidRPr="00D312E0">
        <w:rPr>
          <w:rFonts w:hint="eastAsia"/>
        </w:rPr>
        <w:t>参数估计平方</w:t>
      </w:r>
      <w:r w:rsidR="005E6372">
        <w:rPr>
          <w:rFonts w:hint="eastAsia"/>
        </w:rPr>
        <w:t>根</w:t>
      </w:r>
      <w:r w:rsidRPr="00D312E0">
        <w:rPr>
          <w:rFonts w:hint="eastAsia"/>
        </w:rPr>
        <w:t>偏差</w:t>
      </w:r>
    </w:p>
    <w:p w:rsidR="00B61269" w:rsidRDefault="0023042D" w:rsidP="0023042D">
      <w:pPr>
        <w:pStyle w:val="MTDisplayEquation"/>
      </w:pPr>
      <w:r>
        <w:tab/>
      </w:r>
      <w:r w:rsidR="002C3DCD" w:rsidRPr="0023042D">
        <w:rPr>
          <w:position w:val="-62"/>
        </w:rPr>
        <w:object w:dxaOrig="1880" w:dyaOrig="1400">
          <v:shape id="_x0000_i1043" type="#_x0000_t75" style="width:94pt;height:70pt" o:ole="">
            <v:imagedata r:id="rId49" o:title=""/>
          </v:shape>
          <o:OLEObject Type="Embed" ProgID="Equation.DSMT4" ShapeID="_x0000_i1043" DrawAspect="Content" ObjectID="_1481956135" r:id="rId50"/>
        </w:object>
      </w:r>
    </w:p>
    <w:p w:rsidR="0023042D" w:rsidRDefault="0023042D" w:rsidP="0023042D">
      <w:r>
        <w:rPr>
          <w:rFonts w:hint="eastAsia"/>
        </w:rPr>
        <w:t>3.</w:t>
      </w:r>
      <w:r w:rsidRPr="0023042D">
        <w:rPr>
          <w:rFonts w:hint="eastAsia"/>
        </w:rPr>
        <w:t>静态增益估计相对偏差</w:t>
      </w:r>
    </w:p>
    <w:p w:rsidR="0023042D" w:rsidRPr="0023042D" w:rsidRDefault="004A6DFE" w:rsidP="004A6DFE">
      <w:pPr>
        <w:pStyle w:val="MTDisplayEquation"/>
      </w:pPr>
      <w:r>
        <w:tab/>
      </w:r>
      <w:r w:rsidR="002C3DCD" w:rsidRPr="004A6DFE">
        <w:rPr>
          <w:position w:val="-98"/>
        </w:rPr>
        <w:object w:dxaOrig="2659" w:dyaOrig="2079">
          <v:shape id="_x0000_i1044" type="#_x0000_t75" style="width:133pt;height:104pt" o:ole="">
            <v:imagedata r:id="rId51" o:title=""/>
          </v:shape>
          <o:OLEObject Type="Embed" ProgID="Equation.DSMT4" ShapeID="_x0000_i1044" DrawAspect="Content" ObjectID="_1481956136" r:id="rId52"/>
        </w:object>
      </w:r>
    </w:p>
    <w:p w:rsidR="00F13FD8" w:rsidRDefault="007E1F0E" w:rsidP="00F13FD8">
      <w:pPr>
        <w:pStyle w:val="Heading2"/>
      </w:pPr>
      <w:r>
        <w:rPr>
          <w:rFonts w:hint="eastAsia"/>
        </w:rPr>
        <w:t>简单</w:t>
      </w:r>
      <w:r w:rsidR="00F13FD8">
        <w:rPr>
          <w:rFonts w:hint="eastAsia"/>
        </w:rPr>
        <w:t>分析</w:t>
      </w:r>
      <w:r w:rsidR="00F13FD8">
        <w:rPr>
          <w:rFonts w:hint="eastAsia"/>
        </w:rPr>
        <w:t>M</w:t>
      </w:r>
      <w:r w:rsidR="00F13FD8">
        <w:rPr>
          <w:rFonts w:hint="eastAsia"/>
        </w:rPr>
        <w:t>序列的周期</w:t>
      </w:r>
      <w:r w:rsidR="00F13FD8" w:rsidRPr="0079260E">
        <w:rPr>
          <w:position w:val="-14"/>
        </w:rPr>
        <w:object w:dxaOrig="360" w:dyaOrig="380">
          <v:shape id="_x0000_i1045" type="#_x0000_t75" style="width:18pt;height:19pt" o:ole="">
            <v:imagedata r:id="rId53" o:title=""/>
          </v:shape>
          <o:OLEObject Type="Embed" ProgID="Equation.DSMT4" ShapeID="_x0000_i1045" DrawAspect="Content" ObjectID="_1481956137" r:id="rId54"/>
        </w:object>
      </w:r>
      <w:r w:rsidR="00F13FD8">
        <w:rPr>
          <w:rFonts w:hint="eastAsia"/>
        </w:rPr>
        <w:t>以及</w:t>
      </w:r>
      <w:r w:rsidR="00F13FD8">
        <w:rPr>
          <w:rFonts w:hint="eastAsia"/>
        </w:rPr>
        <w:t>M</w:t>
      </w:r>
      <w:r w:rsidR="00F13FD8">
        <w:rPr>
          <w:rFonts w:hint="eastAsia"/>
        </w:rPr>
        <w:t>序列的总长度</w:t>
      </w:r>
      <w:r w:rsidR="00F13FD8" w:rsidRPr="00ED52DA">
        <w:rPr>
          <w:position w:val="-4"/>
        </w:rPr>
        <w:object w:dxaOrig="220" w:dyaOrig="260">
          <v:shape id="_x0000_i1046" type="#_x0000_t75" style="width:11pt;height:13pt" o:ole="">
            <v:imagedata r:id="rId55" o:title=""/>
          </v:shape>
          <o:OLEObject Type="Embed" ProgID="Equation.DSMT4" ShapeID="_x0000_i1046" DrawAspect="Content" ObjectID="_1481956138" r:id="rId56"/>
        </w:object>
      </w:r>
      <w:r w:rsidR="00F13FD8">
        <w:rPr>
          <w:rFonts w:hint="eastAsia"/>
        </w:rPr>
        <w:t>对</w:t>
      </w:r>
      <w:r w:rsidR="00C00055">
        <w:rPr>
          <w:rFonts w:hint="eastAsia"/>
        </w:rPr>
        <w:t>参数</w:t>
      </w:r>
      <w:r w:rsidR="00F13FD8">
        <w:rPr>
          <w:rFonts w:hint="eastAsia"/>
        </w:rPr>
        <w:t>响应辨识的影响</w:t>
      </w:r>
    </w:p>
    <w:p w:rsidR="00E7058B" w:rsidRDefault="00CE12F0" w:rsidP="00E7058B">
      <w:pPr>
        <w:pStyle w:val="Heading2"/>
      </w:pPr>
      <w:r>
        <w:rPr>
          <w:rFonts w:hint="eastAsia"/>
        </w:rPr>
        <w:t>总结在实验中遇到的问题及解决思</w:t>
      </w:r>
      <w:r w:rsidR="00BA791F">
        <w:rPr>
          <w:rFonts w:hint="eastAsia"/>
        </w:rPr>
        <w:t>路和方法，包括实验要求本身可能存在的问题</w:t>
      </w:r>
    </w:p>
    <w:p w:rsidR="004E510C" w:rsidRPr="00BA791F" w:rsidRDefault="004E510C" w:rsidP="0066054A">
      <w:pPr>
        <w:rPr>
          <w:color w:val="FF0000"/>
        </w:rPr>
      </w:pPr>
    </w:p>
    <w:p w:rsidR="00951F60" w:rsidRPr="0066054A" w:rsidRDefault="00FD7824" w:rsidP="00D64BE1">
      <w:pPr>
        <w:pStyle w:val="Heading1"/>
      </w:pPr>
      <w:r>
        <w:rPr>
          <w:rFonts w:hint="eastAsia"/>
        </w:rPr>
        <w:t>实验提交</w:t>
      </w:r>
      <w:r w:rsidR="00DE2DCC">
        <w:rPr>
          <w:rFonts w:hint="eastAsia"/>
        </w:rPr>
        <w:t>要求</w:t>
      </w:r>
    </w:p>
    <w:p w:rsidR="00951F60" w:rsidRDefault="00634B97" w:rsidP="00951F60">
      <w:r>
        <w:rPr>
          <w:rFonts w:hint="eastAsia"/>
        </w:rPr>
        <w:t>文件夹</w:t>
      </w:r>
      <w:r w:rsidR="00C2496D">
        <w:rPr>
          <w:rFonts w:hint="eastAsia"/>
        </w:rPr>
        <w:t>1</w:t>
      </w:r>
      <w:r>
        <w:rPr>
          <w:rFonts w:hint="eastAsia"/>
        </w:rPr>
        <w:t>：以学号命名</w:t>
      </w:r>
    </w:p>
    <w:p w:rsidR="00843028" w:rsidRDefault="00F15FB2" w:rsidP="00951F60">
      <w:r>
        <w:rPr>
          <w:rFonts w:hint="eastAsia"/>
        </w:rPr>
        <w:t>文件夹</w:t>
      </w:r>
      <w:r w:rsidR="00C2496D">
        <w:rPr>
          <w:rFonts w:hint="eastAsia"/>
        </w:rPr>
        <w:t>1</w:t>
      </w:r>
      <w:r>
        <w:rPr>
          <w:rFonts w:hint="eastAsia"/>
        </w:rPr>
        <w:t>中包含实验报告</w:t>
      </w:r>
      <w:r w:rsidR="000F030C">
        <w:rPr>
          <w:rFonts w:hint="eastAsia"/>
        </w:rPr>
        <w:t>(word</w:t>
      </w:r>
      <w:r w:rsidR="00FA6973">
        <w:rPr>
          <w:rFonts w:hint="eastAsia"/>
        </w:rPr>
        <w:t>格式</w:t>
      </w:r>
      <w:r w:rsidR="000F030C">
        <w:rPr>
          <w:rFonts w:hint="eastAsia"/>
        </w:rPr>
        <w:t>)</w:t>
      </w:r>
      <w:r>
        <w:rPr>
          <w:rFonts w:hint="eastAsia"/>
        </w:rPr>
        <w:t>：以</w:t>
      </w:r>
      <w:r w:rsidR="00B719DB">
        <w:rPr>
          <w:rFonts w:hint="eastAsia"/>
        </w:rPr>
        <w:t>“</w:t>
      </w:r>
      <w:r>
        <w:rPr>
          <w:rFonts w:hint="eastAsia"/>
        </w:rPr>
        <w:t>学号</w:t>
      </w:r>
      <w:r w:rsidR="00B719DB">
        <w:rPr>
          <w:rFonts w:hint="eastAsia"/>
        </w:rPr>
        <w:t>_</w:t>
      </w:r>
      <w:r w:rsidR="00B719DB">
        <w:rPr>
          <w:rFonts w:hint="eastAsia"/>
        </w:rPr>
        <w:t>姓名</w:t>
      </w:r>
      <w:r w:rsidR="00B719DB">
        <w:t>”</w:t>
      </w:r>
      <w:r w:rsidR="00AA6315">
        <w:rPr>
          <w:rFonts w:hint="eastAsia"/>
        </w:rPr>
        <w:t>命名</w:t>
      </w:r>
    </w:p>
    <w:p w:rsidR="00AA6315" w:rsidRDefault="00AA6315" w:rsidP="00951F60">
      <w:r>
        <w:rPr>
          <w:rFonts w:hint="eastAsia"/>
        </w:rPr>
        <w:t>文件夹</w:t>
      </w:r>
      <w:r>
        <w:rPr>
          <w:rFonts w:hint="eastAsia"/>
        </w:rPr>
        <w:t>1</w:t>
      </w:r>
      <w:r>
        <w:rPr>
          <w:rFonts w:hint="eastAsia"/>
        </w:rPr>
        <w:t>中包含</w:t>
      </w:r>
      <w:r w:rsidR="000B6DAE">
        <w:rPr>
          <w:rFonts w:hint="eastAsia"/>
        </w:rPr>
        <w:t>文件夹</w:t>
      </w:r>
      <w:r w:rsidR="000B6DAE">
        <w:rPr>
          <w:rFonts w:hint="eastAsia"/>
        </w:rPr>
        <w:t>2</w:t>
      </w:r>
      <w:r w:rsidR="000B6DAE">
        <w:rPr>
          <w:rFonts w:hint="eastAsia"/>
        </w:rPr>
        <w:t>：以</w:t>
      </w:r>
      <w:r w:rsidR="006D114E">
        <w:rPr>
          <w:rFonts w:hint="eastAsia"/>
        </w:rPr>
        <w:t>“程序”命名</w:t>
      </w:r>
    </w:p>
    <w:p w:rsidR="006D114E" w:rsidRPr="006D114E" w:rsidRDefault="001040C9" w:rsidP="00951F60">
      <w:r>
        <w:rPr>
          <w:rFonts w:hint="eastAsia"/>
        </w:rPr>
        <w:t>文件夹</w:t>
      </w:r>
      <w:r>
        <w:rPr>
          <w:rFonts w:hint="eastAsia"/>
        </w:rPr>
        <w:t>2</w:t>
      </w:r>
      <w:r>
        <w:rPr>
          <w:rFonts w:hint="eastAsia"/>
        </w:rPr>
        <w:t>中包含</w:t>
      </w:r>
      <w:r w:rsidR="00610E85">
        <w:rPr>
          <w:rFonts w:hint="eastAsia"/>
        </w:rPr>
        <w:t>m</w:t>
      </w:r>
      <w:r w:rsidR="00610E85">
        <w:rPr>
          <w:rFonts w:hint="eastAsia"/>
        </w:rPr>
        <w:t>文件，</w:t>
      </w:r>
      <w:r w:rsidR="008204D0">
        <w:rPr>
          <w:rFonts w:hint="eastAsia"/>
        </w:rPr>
        <w:t>以</w:t>
      </w:r>
      <w:r w:rsidR="008204D0">
        <w:rPr>
          <w:rFonts w:hint="eastAsia"/>
        </w:rPr>
        <w:t>work.m</w:t>
      </w:r>
      <w:r w:rsidR="008204D0">
        <w:rPr>
          <w:rFonts w:hint="eastAsia"/>
        </w:rPr>
        <w:t>命名</w:t>
      </w:r>
      <w:r w:rsidR="008F66F5">
        <w:rPr>
          <w:rFonts w:hint="eastAsia"/>
        </w:rPr>
        <w:t>。要求</w:t>
      </w:r>
      <w:r w:rsidR="008F66F5">
        <w:rPr>
          <w:rFonts w:hint="eastAsia"/>
        </w:rPr>
        <w:t>work.m</w:t>
      </w:r>
      <w:r w:rsidR="008C18B4">
        <w:rPr>
          <w:rFonts w:hint="eastAsia"/>
        </w:rPr>
        <w:t>必须可以</w:t>
      </w:r>
      <w:r w:rsidR="008F66F5">
        <w:rPr>
          <w:rFonts w:hint="eastAsia"/>
        </w:rPr>
        <w:t>直接</w:t>
      </w:r>
      <w:r w:rsidR="002C13AF">
        <w:rPr>
          <w:rFonts w:hint="eastAsia"/>
        </w:rPr>
        <w:t>点击</w:t>
      </w:r>
      <w:r w:rsidR="008F66F5">
        <w:rPr>
          <w:rFonts w:hint="eastAsia"/>
        </w:rPr>
        <w:t>运行的</w:t>
      </w:r>
      <w:r w:rsidR="00BA7614">
        <w:rPr>
          <w:rFonts w:hint="eastAsia"/>
        </w:rPr>
        <w:t>，</w:t>
      </w:r>
      <w:r w:rsidR="00D72E2F">
        <w:rPr>
          <w:rFonts w:hint="eastAsia"/>
        </w:rPr>
        <w:t>work.m</w:t>
      </w:r>
      <w:r w:rsidR="00D72E2F">
        <w:rPr>
          <w:rFonts w:hint="eastAsia"/>
        </w:rPr>
        <w:t>需要的</w:t>
      </w:r>
      <w:r w:rsidR="00BA7614">
        <w:rPr>
          <w:rFonts w:hint="eastAsia"/>
        </w:rPr>
        <w:t>其他相关的文件和数据可以放到文件夹</w:t>
      </w:r>
      <w:r w:rsidR="00BA7614">
        <w:rPr>
          <w:rFonts w:hint="eastAsia"/>
        </w:rPr>
        <w:t>2</w:t>
      </w:r>
      <w:r w:rsidR="00BA7614">
        <w:rPr>
          <w:rFonts w:hint="eastAsia"/>
        </w:rPr>
        <w:t>中</w:t>
      </w:r>
      <w:r w:rsidR="008F17D6">
        <w:rPr>
          <w:rFonts w:hint="eastAsia"/>
        </w:rPr>
        <w:t>。</w:t>
      </w:r>
    </w:p>
    <w:p w:rsidR="00951F60" w:rsidRDefault="00D02D9D" w:rsidP="00951F60">
      <w:r>
        <w:rPr>
          <w:rFonts w:hint="eastAsia"/>
        </w:rPr>
        <w:t>最后对文件夹</w:t>
      </w:r>
      <w:r>
        <w:rPr>
          <w:rFonts w:hint="eastAsia"/>
        </w:rPr>
        <w:t>1</w:t>
      </w:r>
      <w:r>
        <w:rPr>
          <w:rFonts w:hint="eastAsia"/>
        </w:rPr>
        <w:t>打包上传</w:t>
      </w:r>
      <w:r w:rsidR="00722CD7">
        <w:rPr>
          <w:rFonts w:hint="eastAsia"/>
        </w:rPr>
        <w:t>网络学堂作业中</w:t>
      </w:r>
      <w:r>
        <w:rPr>
          <w:rFonts w:hint="eastAsia"/>
        </w:rPr>
        <w:t>。</w:t>
      </w:r>
    </w:p>
    <w:p w:rsidR="00722CD7" w:rsidRPr="000D5F95" w:rsidRDefault="00722CD7" w:rsidP="00951F60"/>
    <w:p w:rsidR="004C3284" w:rsidRDefault="004C3284"/>
    <w:sectPr w:rsidR="004C3284" w:rsidSect="00F61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E31" w:rsidRDefault="009A3E31" w:rsidP="004C3284">
      <w:pPr>
        <w:spacing w:line="240" w:lineRule="auto"/>
      </w:pPr>
      <w:r>
        <w:separator/>
      </w:r>
    </w:p>
  </w:endnote>
  <w:endnote w:type="continuationSeparator" w:id="0">
    <w:p w:rsidR="009A3E31" w:rsidRDefault="009A3E31" w:rsidP="004C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E31" w:rsidRDefault="009A3E31" w:rsidP="004C3284">
      <w:pPr>
        <w:spacing w:line="240" w:lineRule="auto"/>
      </w:pPr>
      <w:r>
        <w:separator/>
      </w:r>
    </w:p>
  </w:footnote>
  <w:footnote w:type="continuationSeparator" w:id="0">
    <w:p w:rsidR="009A3E31" w:rsidRDefault="009A3E31" w:rsidP="004C32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23A86"/>
    <w:multiLevelType w:val="hybridMultilevel"/>
    <w:tmpl w:val="353EDA24"/>
    <w:lvl w:ilvl="0" w:tplc="1CFA0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FD5BA9"/>
    <w:multiLevelType w:val="hybridMultilevel"/>
    <w:tmpl w:val="DA046FB8"/>
    <w:lvl w:ilvl="0" w:tplc="783E4A9C">
      <w:start w:val="1"/>
      <w:numFmt w:val="decimal"/>
      <w:lvlText w:val="(%1)"/>
      <w:lvlJc w:val="left"/>
      <w:pPr>
        <w:ind w:left="840" w:hanging="420"/>
      </w:pPr>
      <w:rPr>
        <w:rFonts w:ascii="Times New Roman" w:eastAsia="仿宋" w:hAnsi="Times New Roman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EE3168"/>
    <w:multiLevelType w:val="multilevel"/>
    <w:tmpl w:val="F82EC85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1441B62"/>
    <w:multiLevelType w:val="hybridMultilevel"/>
    <w:tmpl w:val="B510B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F46E2"/>
    <w:multiLevelType w:val="hybridMultilevel"/>
    <w:tmpl w:val="DF9862CE"/>
    <w:lvl w:ilvl="0" w:tplc="8E327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3284"/>
    <w:rsid w:val="000026E6"/>
    <w:rsid w:val="000066A0"/>
    <w:rsid w:val="00006906"/>
    <w:rsid w:val="000113F0"/>
    <w:rsid w:val="00011C5B"/>
    <w:rsid w:val="00014463"/>
    <w:rsid w:val="00014A22"/>
    <w:rsid w:val="0002405B"/>
    <w:rsid w:val="00025DD9"/>
    <w:rsid w:val="0002740F"/>
    <w:rsid w:val="0003759F"/>
    <w:rsid w:val="00066605"/>
    <w:rsid w:val="00070509"/>
    <w:rsid w:val="00074D0F"/>
    <w:rsid w:val="00077D1A"/>
    <w:rsid w:val="00077FAD"/>
    <w:rsid w:val="000824A5"/>
    <w:rsid w:val="00082E95"/>
    <w:rsid w:val="00084E56"/>
    <w:rsid w:val="00092A5C"/>
    <w:rsid w:val="0009389D"/>
    <w:rsid w:val="00094F9C"/>
    <w:rsid w:val="00095704"/>
    <w:rsid w:val="0009602E"/>
    <w:rsid w:val="000A6152"/>
    <w:rsid w:val="000A6FD1"/>
    <w:rsid w:val="000A790D"/>
    <w:rsid w:val="000B4D17"/>
    <w:rsid w:val="000B6DAE"/>
    <w:rsid w:val="000C2703"/>
    <w:rsid w:val="000D1AC6"/>
    <w:rsid w:val="000D28E2"/>
    <w:rsid w:val="000D4BFA"/>
    <w:rsid w:val="000D5F95"/>
    <w:rsid w:val="000E3719"/>
    <w:rsid w:val="000F030C"/>
    <w:rsid w:val="000F2AEF"/>
    <w:rsid w:val="000F3F28"/>
    <w:rsid w:val="00100263"/>
    <w:rsid w:val="001011D4"/>
    <w:rsid w:val="001040C9"/>
    <w:rsid w:val="00107B06"/>
    <w:rsid w:val="00112999"/>
    <w:rsid w:val="0011622C"/>
    <w:rsid w:val="00120A59"/>
    <w:rsid w:val="00122858"/>
    <w:rsid w:val="00126C83"/>
    <w:rsid w:val="00131441"/>
    <w:rsid w:val="00131D72"/>
    <w:rsid w:val="00141851"/>
    <w:rsid w:val="00142427"/>
    <w:rsid w:val="00143E1C"/>
    <w:rsid w:val="00143FCA"/>
    <w:rsid w:val="0014716F"/>
    <w:rsid w:val="00147FE7"/>
    <w:rsid w:val="00151865"/>
    <w:rsid w:val="00152A33"/>
    <w:rsid w:val="001569A5"/>
    <w:rsid w:val="00156EB8"/>
    <w:rsid w:val="00161773"/>
    <w:rsid w:val="00166FCE"/>
    <w:rsid w:val="00167760"/>
    <w:rsid w:val="0017507A"/>
    <w:rsid w:val="00175612"/>
    <w:rsid w:val="001843CD"/>
    <w:rsid w:val="00185042"/>
    <w:rsid w:val="00190AD8"/>
    <w:rsid w:val="001915A7"/>
    <w:rsid w:val="001A081B"/>
    <w:rsid w:val="001A5579"/>
    <w:rsid w:val="001B0D66"/>
    <w:rsid w:val="001B11F1"/>
    <w:rsid w:val="001B1FB3"/>
    <w:rsid w:val="001B5737"/>
    <w:rsid w:val="001B62BA"/>
    <w:rsid w:val="001C56EF"/>
    <w:rsid w:val="001C66C2"/>
    <w:rsid w:val="001C7228"/>
    <w:rsid w:val="001D12A5"/>
    <w:rsid w:val="001E566C"/>
    <w:rsid w:val="001E74A0"/>
    <w:rsid w:val="001E74F4"/>
    <w:rsid w:val="001F3CAC"/>
    <w:rsid w:val="001F64EE"/>
    <w:rsid w:val="00212A90"/>
    <w:rsid w:val="0021566F"/>
    <w:rsid w:val="00215AD9"/>
    <w:rsid w:val="0021638B"/>
    <w:rsid w:val="00217D0D"/>
    <w:rsid w:val="002249C0"/>
    <w:rsid w:val="0023042D"/>
    <w:rsid w:val="0023504B"/>
    <w:rsid w:val="0024078E"/>
    <w:rsid w:val="00241402"/>
    <w:rsid w:val="00242760"/>
    <w:rsid w:val="00244AFC"/>
    <w:rsid w:val="00251107"/>
    <w:rsid w:val="00251B5A"/>
    <w:rsid w:val="0025300F"/>
    <w:rsid w:val="00254CB4"/>
    <w:rsid w:val="00255037"/>
    <w:rsid w:val="00256A77"/>
    <w:rsid w:val="00256C52"/>
    <w:rsid w:val="0025713A"/>
    <w:rsid w:val="0026104F"/>
    <w:rsid w:val="00275649"/>
    <w:rsid w:val="002770D6"/>
    <w:rsid w:val="0027719F"/>
    <w:rsid w:val="002932EC"/>
    <w:rsid w:val="0029335E"/>
    <w:rsid w:val="00293574"/>
    <w:rsid w:val="00295B17"/>
    <w:rsid w:val="002A3762"/>
    <w:rsid w:val="002A4A23"/>
    <w:rsid w:val="002A62A5"/>
    <w:rsid w:val="002A6CDC"/>
    <w:rsid w:val="002A70F9"/>
    <w:rsid w:val="002B2F55"/>
    <w:rsid w:val="002B4806"/>
    <w:rsid w:val="002C13AF"/>
    <w:rsid w:val="002C1489"/>
    <w:rsid w:val="002C3DCD"/>
    <w:rsid w:val="002C556B"/>
    <w:rsid w:val="002C5E34"/>
    <w:rsid w:val="002D36F9"/>
    <w:rsid w:val="002D509A"/>
    <w:rsid w:val="002D5DC1"/>
    <w:rsid w:val="002D6AB4"/>
    <w:rsid w:val="002D6C20"/>
    <w:rsid w:val="002F42E2"/>
    <w:rsid w:val="002F5504"/>
    <w:rsid w:val="002F576B"/>
    <w:rsid w:val="002F6A49"/>
    <w:rsid w:val="002F7201"/>
    <w:rsid w:val="0030104F"/>
    <w:rsid w:val="00302983"/>
    <w:rsid w:val="003078BE"/>
    <w:rsid w:val="00310CAA"/>
    <w:rsid w:val="00312529"/>
    <w:rsid w:val="00320462"/>
    <w:rsid w:val="00324836"/>
    <w:rsid w:val="00330408"/>
    <w:rsid w:val="00330CFF"/>
    <w:rsid w:val="00331C95"/>
    <w:rsid w:val="00341FCA"/>
    <w:rsid w:val="003456A0"/>
    <w:rsid w:val="00351112"/>
    <w:rsid w:val="003526CB"/>
    <w:rsid w:val="0036134D"/>
    <w:rsid w:val="00362ABA"/>
    <w:rsid w:val="003647DD"/>
    <w:rsid w:val="003678CA"/>
    <w:rsid w:val="003775F2"/>
    <w:rsid w:val="00377BE5"/>
    <w:rsid w:val="0038528A"/>
    <w:rsid w:val="003857BD"/>
    <w:rsid w:val="00390F10"/>
    <w:rsid w:val="00396DE8"/>
    <w:rsid w:val="00397414"/>
    <w:rsid w:val="003A155B"/>
    <w:rsid w:val="003A3731"/>
    <w:rsid w:val="003A6EB5"/>
    <w:rsid w:val="003B4F79"/>
    <w:rsid w:val="003B5E30"/>
    <w:rsid w:val="003C11B1"/>
    <w:rsid w:val="003C4979"/>
    <w:rsid w:val="003C5F0C"/>
    <w:rsid w:val="003D196E"/>
    <w:rsid w:val="003D743E"/>
    <w:rsid w:val="003E4D64"/>
    <w:rsid w:val="003E53DE"/>
    <w:rsid w:val="003E5E4C"/>
    <w:rsid w:val="003E784D"/>
    <w:rsid w:val="003E7A3E"/>
    <w:rsid w:val="003F0462"/>
    <w:rsid w:val="003F0C44"/>
    <w:rsid w:val="003F1085"/>
    <w:rsid w:val="003F27A4"/>
    <w:rsid w:val="003F38BA"/>
    <w:rsid w:val="00400581"/>
    <w:rsid w:val="0040081E"/>
    <w:rsid w:val="00404126"/>
    <w:rsid w:val="00406760"/>
    <w:rsid w:val="00420ABA"/>
    <w:rsid w:val="004227BE"/>
    <w:rsid w:val="00422B1E"/>
    <w:rsid w:val="004271BB"/>
    <w:rsid w:val="0042777F"/>
    <w:rsid w:val="004322A8"/>
    <w:rsid w:val="00432EA2"/>
    <w:rsid w:val="0043683B"/>
    <w:rsid w:val="00440046"/>
    <w:rsid w:val="0044056C"/>
    <w:rsid w:val="0044086E"/>
    <w:rsid w:val="0044268F"/>
    <w:rsid w:val="00444085"/>
    <w:rsid w:val="0044798E"/>
    <w:rsid w:val="00452DFA"/>
    <w:rsid w:val="00453B31"/>
    <w:rsid w:val="004567E4"/>
    <w:rsid w:val="00457B89"/>
    <w:rsid w:val="004629C0"/>
    <w:rsid w:val="00470389"/>
    <w:rsid w:val="00471B19"/>
    <w:rsid w:val="004730B2"/>
    <w:rsid w:val="004832E9"/>
    <w:rsid w:val="00483EDA"/>
    <w:rsid w:val="00492A78"/>
    <w:rsid w:val="00493737"/>
    <w:rsid w:val="00493A59"/>
    <w:rsid w:val="00494B44"/>
    <w:rsid w:val="004A1953"/>
    <w:rsid w:val="004A63E0"/>
    <w:rsid w:val="004A6DFE"/>
    <w:rsid w:val="004B1ACB"/>
    <w:rsid w:val="004B2BAD"/>
    <w:rsid w:val="004B40EA"/>
    <w:rsid w:val="004B6CE0"/>
    <w:rsid w:val="004C188D"/>
    <w:rsid w:val="004C1AC5"/>
    <w:rsid w:val="004C1B36"/>
    <w:rsid w:val="004C3284"/>
    <w:rsid w:val="004D2C49"/>
    <w:rsid w:val="004E510C"/>
    <w:rsid w:val="004F5D64"/>
    <w:rsid w:val="00504BBC"/>
    <w:rsid w:val="0051074B"/>
    <w:rsid w:val="00515ED6"/>
    <w:rsid w:val="00536586"/>
    <w:rsid w:val="00536D71"/>
    <w:rsid w:val="00543F75"/>
    <w:rsid w:val="00545B82"/>
    <w:rsid w:val="005466E7"/>
    <w:rsid w:val="005500A7"/>
    <w:rsid w:val="005502A5"/>
    <w:rsid w:val="005512F8"/>
    <w:rsid w:val="00552ECA"/>
    <w:rsid w:val="00560005"/>
    <w:rsid w:val="00560477"/>
    <w:rsid w:val="00562D3E"/>
    <w:rsid w:val="00563352"/>
    <w:rsid w:val="00564BAA"/>
    <w:rsid w:val="00570C15"/>
    <w:rsid w:val="00571A00"/>
    <w:rsid w:val="0057632F"/>
    <w:rsid w:val="0057743B"/>
    <w:rsid w:val="00581D93"/>
    <w:rsid w:val="005856BE"/>
    <w:rsid w:val="005920D3"/>
    <w:rsid w:val="00593B60"/>
    <w:rsid w:val="005A40D0"/>
    <w:rsid w:val="005A7514"/>
    <w:rsid w:val="005A7B6D"/>
    <w:rsid w:val="005B15A7"/>
    <w:rsid w:val="005B69F1"/>
    <w:rsid w:val="005B7A73"/>
    <w:rsid w:val="005C37C8"/>
    <w:rsid w:val="005C5FCC"/>
    <w:rsid w:val="005E1BBA"/>
    <w:rsid w:val="005E3B28"/>
    <w:rsid w:val="005E46D9"/>
    <w:rsid w:val="005E6275"/>
    <w:rsid w:val="005E6372"/>
    <w:rsid w:val="005F1850"/>
    <w:rsid w:val="005F3B8F"/>
    <w:rsid w:val="005F533B"/>
    <w:rsid w:val="00605602"/>
    <w:rsid w:val="00610E85"/>
    <w:rsid w:val="0061202E"/>
    <w:rsid w:val="0061429D"/>
    <w:rsid w:val="00621400"/>
    <w:rsid w:val="006219DA"/>
    <w:rsid w:val="0062308B"/>
    <w:rsid w:val="00623C23"/>
    <w:rsid w:val="00634B97"/>
    <w:rsid w:val="00641083"/>
    <w:rsid w:val="006426E4"/>
    <w:rsid w:val="006427F6"/>
    <w:rsid w:val="006501AF"/>
    <w:rsid w:val="006536B2"/>
    <w:rsid w:val="00655F08"/>
    <w:rsid w:val="0065665A"/>
    <w:rsid w:val="0066054A"/>
    <w:rsid w:val="0066087E"/>
    <w:rsid w:val="006611BA"/>
    <w:rsid w:val="006876F5"/>
    <w:rsid w:val="00697B50"/>
    <w:rsid w:val="00697C3A"/>
    <w:rsid w:val="006A0C13"/>
    <w:rsid w:val="006A1303"/>
    <w:rsid w:val="006A53B0"/>
    <w:rsid w:val="006B2B7F"/>
    <w:rsid w:val="006C05AE"/>
    <w:rsid w:val="006C222F"/>
    <w:rsid w:val="006C3563"/>
    <w:rsid w:val="006C3FF0"/>
    <w:rsid w:val="006D114E"/>
    <w:rsid w:val="006D1832"/>
    <w:rsid w:val="006D7885"/>
    <w:rsid w:val="006E0234"/>
    <w:rsid w:val="006E33C5"/>
    <w:rsid w:val="006E4681"/>
    <w:rsid w:val="006F09F9"/>
    <w:rsid w:val="006F20C9"/>
    <w:rsid w:val="006F363D"/>
    <w:rsid w:val="006F40EC"/>
    <w:rsid w:val="006F6D74"/>
    <w:rsid w:val="0070064B"/>
    <w:rsid w:val="00703997"/>
    <w:rsid w:val="00705843"/>
    <w:rsid w:val="00707C74"/>
    <w:rsid w:val="00710FCF"/>
    <w:rsid w:val="00713BFF"/>
    <w:rsid w:val="00722CD7"/>
    <w:rsid w:val="00726C37"/>
    <w:rsid w:val="007276D0"/>
    <w:rsid w:val="007320EE"/>
    <w:rsid w:val="00732B9E"/>
    <w:rsid w:val="0074067C"/>
    <w:rsid w:val="007457A2"/>
    <w:rsid w:val="00745E17"/>
    <w:rsid w:val="00746712"/>
    <w:rsid w:val="00746AB8"/>
    <w:rsid w:val="007510F7"/>
    <w:rsid w:val="00754AB9"/>
    <w:rsid w:val="00760C90"/>
    <w:rsid w:val="007618A9"/>
    <w:rsid w:val="00767858"/>
    <w:rsid w:val="00771D7A"/>
    <w:rsid w:val="00773C29"/>
    <w:rsid w:val="00774DC0"/>
    <w:rsid w:val="00780F0A"/>
    <w:rsid w:val="00781D9C"/>
    <w:rsid w:val="00786CC6"/>
    <w:rsid w:val="00787A25"/>
    <w:rsid w:val="0079260E"/>
    <w:rsid w:val="00797FB4"/>
    <w:rsid w:val="007A1496"/>
    <w:rsid w:val="007A24B3"/>
    <w:rsid w:val="007A2696"/>
    <w:rsid w:val="007A759D"/>
    <w:rsid w:val="007B1426"/>
    <w:rsid w:val="007C74DF"/>
    <w:rsid w:val="007D76FF"/>
    <w:rsid w:val="007E1F0E"/>
    <w:rsid w:val="007E2037"/>
    <w:rsid w:val="007E233B"/>
    <w:rsid w:val="007F3EDE"/>
    <w:rsid w:val="007F5142"/>
    <w:rsid w:val="00802A7A"/>
    <w:rsid w:val="00807958"/>
    <w:rsid w:val="00811F8A"/>
    <w:rsid w:val="008137B9"/>
    <w:rsid w:val="008138A3"/>
    <w:rsid w:val="008147E5"/>
    <w:rsid w:val="0081628A"/>
    <w:rsid w:val="008204D0"/>
    <w:rsid w:val="008250C4"/>
    <w:rsid w:val="00826C76"/>
    <w:rsid w:val="00834493"/>
    <w:rsid w:val="008361CC"/>
    <w:rsid w:val="00837508"/>
    <w:rsid w:val="00843028"/>
    <w:rsid w:val="008432BD"/>
    <w:rsid w:val="008436B2"/>
    <w:rsid w:val="00843F6E"/>
    <w:rsid w:val="00847B0E"/>
    <w:rsid w:val="00855499"/>
    <w:rsid w:val="00857058"/>
    <w:rsid w:val="00857CC5"/>
    <w:rsid w:val="008665BE"/>
    <w:rsid w:val="008674D9"/>
    <w:rsid w:val="0087184D"/>
    <w:rsid w:val="00877363"/>
    <w:rsid w:val="00881F22"/>
    <w:rsid w:val="00884229"/>
    <w:rsid w:val="00887FFA"/>
    <w:rsid w:val="008923AC"/>
    <w:rsid w:val="008963E1"/>
    <w:rsid w:val="008A5D8D"/>
    <w:rsid w:val="008C18B4"/>
    <w:rsid w:val="008C5A0E"/>
    <w:rsid w:val="008C7D55"/>
    <w:rsid w:val="008D09E4"/>
    <w:rsid w:val="008D25CB"/>
    <w:rsid w:val="008D3890"/>
    <w:rsid w:val="008D410C"/>
    <w:rsid w:val="008E497D"/>
    <w:rsid w:val="008E5F8C"/>
    <w:rsid w:val="008F17D6"/>
    <w:rsid w:val="008F3E7A"/>
    <w:rsid w:val="008F6166"/>
    <w:rsid w:val="008F6248"/>
    <w:rsid w:val="008F66F5"/>
    <w:rsid w:val="009009AD"/>
    <w:rsid w:val="0091381F"/>
    <w:rsid w:val="009144D3"/>
    <w:rsid w:val="0091520E"/>
    <w:rsid w:val="00926108"/>
    <w:rsid w:val="0093408B"/>
    <w:rsid w:val="00940504"/>
    <w:rsid w:val="009419BF"/>
    <w:rsid w:val="00951F60"/>
    <w:rsid w:val="00956731"/>
    <w:rsid w:val="00982006"/>
    <w:rsid w:val="00984903"/>
    <w:rsid w:val="0098537F"/>
    <w:rsid w:val="00987188"/>
    <w:rsid w:val="00992B3C"/>
    <w:rsid w:val="009958C6"/>
    <w:rsid w:val="00996BDB"/>
    <w:rsid w:val="009A2087"/>
    <w:rsid w:val="009A3E31"/>
    <w:rsid w:val="009A4E01"/>
    <w:rsid w:val="009A7A46"/>
    <w:rsid w:val="009B2F37"/>
    <w:rsid w:val="009B54B2"/>
    <w:rsid w:val="009B6A13"/>
    <w:rsid w:val="009B7651"/>
    <w:rsid w:val="009C0A0D"/>
    <w:rsid w:val="009C131B"/>
    <w:rsid w:val="009C15CE"/>
    <w:rsid w:val="009C2BD4"/>
    <w:rsid w:val="009C577C"/>
    <w:rsid w:val="009C6859"/>
    <w:rsid w:val="009D1771"/>
    <w:rsid w:val="009E57B8"/>
    <w:rsid w:val="009E5FC6"/>
    <w:rsid w:val="009F63C0"/>
    <w:rsid w:val="00A00C7B"/>
    <w:rsid w:val="00A03ED3"/>
    <w:rsid w:val="00A11C85"/>
    <w:rsid w:val="00A12FFF"/>
    <w:rsid w:val="00A143CC"/>
    <w:rsid w:val="00A177DE"/>
    <w:rsid w:val="00A23B3E"/>
    <w:rsid w:val="00A24D34"/>
    <w:rsid w:val="00A27213"/>
    <w:rsid w:val="00A274BC"/>
    <w:rsid w:val="00A278E5"/>
    <w:rsid w:val="00A279F6"/>
    <w:rsid w:val="00A31DF1"/>
    <w:rsid w:val="00A341DD"/>
    <w:rsid w:val="00A35704"/>
    <w:rsid w:val="00A35A22"/>
    <w:rsid w:val="00A36979"/>
    <w:rsid w:val="00A37282"/>
    <w:rsid w:val="00A403BA"/>
    <w:rsid w:val="00A42933"/>
    <w:rsid w:val="00A447D1"/>
    <w:rsid w:val="00A51431"/>
    <w:rsid w:val="00A51938"/>
    <w:rsid w:val="00A57A45"/>
    <w:rsid w:val="00A57F42"/>
    <w:rsid w:val="00A61A4C"/>
    <w:rsid w:val="00A620CD"/>
    <w:rsid w:val="00A6541E"/>
    <w:rsid w:val="00A7022F"/>
    <w:rsid w:val="00A707FD"/>
    <w:rsid w:val="00A823FA"/>
    <w:rsid w:val="00A90FEC"/>
    <w:rsid w:val="00A9357D"/>
    <w:rsid w:val="00A95CBE"/>
    <w:rsid w:val="00A978BA"/>
    <w:rsid w:val="00AA12F0"/>
    <w:rsid w:val="00AA1BD0"/>
    <w:rsid w:val="00AA3BB4"/>
    <w:rsid w:val="00AA6315"/>
    <w:rsid w:val="00AB19AF"/>
    <w:rsid w:val="00AB5401"/>
    <w:rsid w:val="00AB5AF3"/>
    <w:rsid w:val="00AC28DF"/>
    <w:rsid w:val="00AC392E"/>
    <w:rsid w:val="00AC663C"/>
    <w:rsid w:val="00AD1B9E"/>
    <w:rsid w:val="00AD1E3B"/>
    <w:rsid w:val="00AD4F10"/>
    <w:rsid w:val="00AD5659"/>
    <w:rsid w:val="00AE00A5"/>
    <w:rsid w:val="00AE611F"/>
    <w:rsid w:val="00AF0344"/>
    <w:rsid w:val="00AF1904"/>
    <w:rsid w:val="00AF39D4"/>
    <w:rsid w:val="00AF4205"/>
    <w:rsid w:val="00B04225"/>
    <w:rsid w:val="00B07264"/>
    <w:rsid w:val="00B119AC"/>
    <w:rsid w:val="00B12224"/>
    <w:rsid w:val="00B15BB7"/>
    <w:rsid w:val="00B2046E"/>
    <w:rsid w:val="00B249D6"/>
    <w:rsid w:val="00B27D78"/>
    <w:rsid w:val="00B34807"/>
    <w:rsid w:val="00B40580"/>
    <w:rsid w:val="00B43EC7"/>
    <w:rsid w:val="00B44C0C"/>
    <w:rsid w:val="00B46F50"/>
    <w:rsid w:val="00B534A4"/>
    <w:rsid w:val="00B57AA5"/>
    <w:rsid w:val="00B57C26"/>
    <w:rsid w:val="00B60712"/>
    <w:rsid w:val="00B61269"/>
    <w:rsid w:val="00B70B05"/>
    <w:rsid w:val="00B719DB"/>
    <w:rsid w:val="00B80135"/>
    <w:rsid w:val="00B96558"/>
    <w:rsid w:val="00BA095B"/>
    <w:rsid w:val="00BA7614"/>
    <w:rsid w:val="00BA791F"/>
    <w:rsid w:val="00BB0DD8"/>
    <w:rsid w:val="00BB211E"/>
    <w:rsid w:val="00BB298B"/>
    <w:rsid w:val="00BB49ED"/>
    <w:rsid w:val="00BB5BFF"/>
    <w:rsid w:val="00BB7621"/>
    <w:rsid w:val="00BC3C1F"/>
    <w:rsid w:val="00BC7793"/>
    <w:rsid w:val="00BE00B0"/>
    <w:rsid w:val="00BE14E3"/>
    <w:rsid w:val="00BE18CF"/>
    <w:rsid w:val="00BF16FC"/>
    <w:rsid w:val="00C00055"/>
    <w:rsid w:val="00C10F71"/>
    <w:rsid w:val="00C14D04"/>
    <w:rsid w:val="00C1750A"/>
    <w:rsid w:val="00C17973"/>
    <w:rsid w:val="00C2181F"/>
    <w:rsid w:val="00C2496D"/>
    <w:rsid w:val="00C33891"/>
    <w:rsid w:val="00C338AC"/>
    <w:rsid w:val="00C402F7"/>
    <w:rsid w:val="00C432C8"/>
    <w:rsid w:val="00C549E5"/>
    <w:rsid w:val="00C626E6"/>
    <w:rsid w:val="00C65B31"/>
    <w:rsid w:val="00C671C9"/>
    <w:rsid w:val="00C679AB"/>
    <w:rsid w:val="00C736F0"/>
    <w:rsid w:val="00C77DDC"/>
    <w:rsid w:val="00C803A5"/>
    <w:rsid w:val="00C85DD3"/>
    <w:rsid w:val="00C9067C"/>
    <w:rsid w:val="00C90788"/>
    <w:rsid w:val="00C91C55"/>
    <w:rsid w:val="00CA0049"/>
    <w:rsid w:val="00CA3E46"/>
    <w:rsid w:val="00CA491B"/>
    <w:rsid w:val="00CA63E3"/>
    <w:rsid w:val="00CB2D72"/>
    <w:rsid w:val="00CC610F"/>
    <w:rsid w:val="00CC7CF5"/>
    <w:rsid w:val="00CD269F"/>
    <w:rsid w:val="00CD3B79"/>
    <w:rsid w:val="00CE12F0"/>
    <w:rsid w:val="00CF23D7"/>
    <w:rsid w:val="00CF5D3B"/>
    <w:rsid w:val="00D02D9D"/>
    <w:rsid w:val="00D042D4"/>
    <w:rsid w:val="00D04895"/>
    <w:rsid w:val="00D04F77"/>
    <w:rsid w:val="00D16F4C"/>
    <w:rsid w:val="00D203C6"/>
    <w:rsid w:val="00D232F5"/>
    <w:rsid w:val="00D23A07"/>
    <w:rsid w:val="00D24C84"/>
    <w:rsid w:val="00D312E0"/>
    <w:rsid w:val="00D37D2A"/>
    <w:rsid w:val="00D41908"/>
    <w:rsid w:val="00D440AB"/>
    <w:rsid w:val="00D46132"/>
    <w:rsid w:val="00D52320"/>
    <w:rsid w:val="00D52F07"/>
    <w:rsid w:val="00D53279"/>
    <w:rsid w:val="00D536C5"/>
    <w:rsid w:val="00D60DD5"/>
    <w:rsid w:val="00D61DF0"/>
    <w:rsid w:val="00D62B28"/>
    <w:rsid w:val="00D63510"/>
    <w:rsid w:val="00D64BE1"/>
    <w:rsid w:val="00D72E2F"/>
    <w:rsid w:val="00D76C95"/>
    <w:rsid w:val="00D81BA8"/>
    <w:rsid w:val="00D83607"/>
    <w:rsid w:val="00D92172"/>
    <w:rsid w:val="00D94963"/>
    <w:rsid w:val="00D95015"/>
    <w:rsid w:val="00DA24C2"/>
    <w:rsid w:val="00DA5943"/>
    <w:rsid w:val="00DB22ED"/>
    <w:rsid w:val="00DB5A77"/>
    <w:rsid w:val="00DC09BF"/>
    <w:rsid w:val="00DC31AD"/>
    <w:rsid w:val="00DD1CE2"/>
    <w:rsid w:val="00DD4789"/>
    <w:rsid w:val="00DE2DCC"/>
    <w:rsid w:val="00DE3B11"/>
    <w:rsid w:val="00DF0329"/>
    <w:rsid w:val="00DF3ADC"/>
    <w:rsid w:val="00DF3F18"/>
    <w:rsid w:val="00DF7DAD"/>
    <w:rsid w:val="00E06EC8"/>
    <w:rsid w:val="00E16D48"/>
    <w:rsid w:val="00E17A64"/>
    <w:rsid w:val="00E20FB8"/>
    <w:rsid w:val="00E276EB"/>
    <w:rsid w:val="00E32FB1"/>
    <w:rsid w:val="00E33558"/>
    <w:rsid w:val="00E37A28"/>
    <w:rsid w:val="00E42B27"/>
    <w:rsid w:val="00E447E0"/>
    <w:rsid w:val="00E47EF7"/>
    <w:rsid w:val="00E502E8"/>
    <w:rsid w:val="00E54D66"/>
    <w:rsid w:val="00E57F5C"/>
    <w:rsid w:val="00E617BF"/>
    <w:rsid w:val="00E65A91"/>
    <w:rsid w:val="00E7058B"/>
    <w:rsid w:val="00E7392D"/>
    <w:rsid w:val="00E73F7B"/>
    <w:rsid w:val="00E744D7"/>
    <w:rsid w:val="00E76CDF"/>
    <w:rsid w:val="00E7771E"/>
    <w:rsid w:val="00E827C6"/>
    <w:rsid w:val="00E829AC"/>
    <w:rsid w:val="00E8745D"/>
    <w:rsid w:val="00E922A0"/>
    <w:rsid w:val="00E93BEA"/>
    <w:rsid w:val="00E9547B"/>
    <w:rsid w:val="00E965A5"/>
    <w:rsid w:val="00E9769C"/>
    <w:rsid w:val="00EA4427"/>
    <w:rsid w:val="00EA449C"/>
    <w:rsid w:val="00EA5F1C"/>
    <w:rsid w:val="00EB462F"/>
    <w:rsid w:val="00EC0730"/>
    <w:rsid w:val="00EC2823"/>
    <w:rsid w:val="00EC292F"/>
    <w:rsid w:val="00EC3F3B"/>
    <w:rsid w:val="00EC4C9B"/>
    <w:rsid w:val="00EC5469"/>
    <w:rsid w:val="00EC6265"/>
    <w:rsid w:val="00ED2AD7"/>
    <w:rsid w:val="00ED52DA"/>
    <w:rsid w:val="00ED790B"/>
    <w:rsid w:val="00EE69B5"/>
    <w:rsid w:val="00EF5389"/>
    <w:rsid w:val="00EF554D"/>
    <w:rsid w:val="00F01633"/>
    <w:rsid w:val="00F03893"/>
    <w:rsid w:val="00F07532"/>
    <w:rsid w:val="00F12154"/>
    <w:rsid w:val="00F13FD8"/>
    <w:rsid w:val="00F15FB2"/>
    <w:rsid w:val="00F1635C"/>
    <w:rsid w:val="00F278F3"/>
    <w:rsid w:val="00F27ACD"/>
    <w:rsid w:val="00F27C1B"/>
    <w:rsid w:val="00F30830"/>
    <w:rsid w:val="00F31960"/>
    <w:rsid w:val="00F34434"/>
    <w:rsid w:val="00F431C4"/>
    <w:rsid w:val="00F53029"/>
    <w:rsid w:val="00F56834"/>
    <w:rsid w:val="00F606DB"/>
    <w:rsid w:val="00F6167C"/>
    <w:rsid w:val="00F621B0"/>
    <w:rsid w:val="00F647E1"/>
    <w:rsid w:val="00F6500E"/>
    <w:rsid w:val="00F74C7A"/>
    <w:rsid w:val="00F833DC"/>
    <w:rsid w:val="00F85ADD"/>
    <w:rsid w:val="00F8725F"/>
    <w:rsid w:val="00FA489D"/>
    <w:rsid w:val="00FA579C"/>
    <w:rsid w:val="00FA6973"/>
    <w:rsid w:val="00FB5DD4"/>
    <w:rsid w:val="00FC632C"/>
    <w:rsid w:val="00FC643D"/>
    <w:rsid w:val="00FD3E9A"/>
    <w:rsid w:val="00FD7824"/>
    <w:rsid w:val="00FF156E"/>
    <w:rsid w:val="00FF3578"/>
    <w:rsid w:val="00FF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9AF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979"/>
    <w:pPr>
      <w:keepNext/>
      <w:keepLines/>
      <w:numPr>
        <w:numId w:val="4"/>
      </w:numPr>
      <w:spacing w:before="360" w:after="360" w:line="360" w:lineRule="atLeast"/>
      <w:outlineLvl w:val="0"/>
    </w:pPr>
    <w:rPr>
      <w:rFonts w:eastAsia="黑体"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79"/>
    <w:pPr>
      <w:keepNext/>
      <w:keepLines/>
      <w:numPr>
        <w:ilvl w:val="1"/>
        <w:numId w:val="4"/>
      </w:numPr>
      <w:spacing w:before="360" w:after="240" w:line="240" w:lineRule="exact"/>
      <w:outlineLvl w:val="1"/>
    </w:pPr>
    <w:rPr>
      <w:rFonts w:eastAsia="黑体" w:cstheme="majorBidi"/>
      <w:bCs/>
      <w:szCs w:val="32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A36979"/>
    <w:pPr>
      <w:keepNext/>
      <w:keepLines/>
      <w:numPr>
        <w:ilvl w:val="2"/>
        <w:numId w:val="4"/>
      </w:numPr>
      <w:spacing w:before="360" w:after="240"/>
      <w:jc w:val="left"/>
      <w:outlineLvl w:val="2"/>
    </w:pPr>
    <w:rPr>
      <w:rFonts w:eastAsia="黑体"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979"/>
    <w:pPr>
      <w:keepNext/>
      <w:keepLines/>
      <w:numPr>
        <w:ilvl w:val="3"/>
        <w:numId w:val="4"/>
      </w:numPr>
      <w:spacing w:before="360" w:after="240" w:line="240" w:lineRule="auto"/>
      <w:outlineLvl w:val="3"/>
    </w:pPr>
    <w:rPr>
      <w:rFonts w:eastAsia="黑体" w:cstheme="majorBidi"/>
      <w:bCs/>
      <w:szCs w:val="28"/>
    </w:rPr>
  </w:style>
  <w:style w:type="paragraph" w:styleId="Heading5">
    <w:name w:val="heading 5"/>
    <w:aliases w:val="标题4,36标题 5,36标题5,第四层条,标题4 Char Char Char,标题4 Char Char,第五层,nc5级标题,1,h5,mh2,Module heading 2,项标题,5级标题,H5,Second Subheading,dash,ds,dd,5,PIM 5,Titre5,Table label,l5,hm,Head 5,list 5,Block Label,Appendix A  Heading 5,Roman list,c2标题 5,h51,h52"/>
    <w:basedOn w:val="Normal"/>
    <w:next w:val="BodyTextFirstIndent2"/>
    <w:link w:val="Heading5Char"/>
    <w:uiPriority w:val="9"/>
    <w:semiHidden/>
    <w:unhideWhenUsed/>
    <w:qFormat/>
    <w:rsid w:val="00A369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97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C3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C328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C3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C3284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6979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36979"/>
    <w:rPr>
      <w:rFonts w:ascii="Times New Roman" w:eastAsia="黑体" w:hAnsi="Times New Roman" w:cstheme="majorBidi"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6979"/>
    <w:rPr>
      <w:rFonts w:ascii="Times New Roman" w:eastAsia="黑体" w:hAnsi="Times New Roman"/>
      <w:bCs/>
      <w:szCs w:val="32"/>
    </w:rPr>
  </w:style>
  <w:style w:type="paragraph" w:styleId="NoSpacing">
    <w:name w:val="No Spacing"/>
    <w:uiPriority w:val="1"/>
    <w:qFormat/>
    <w:rsid w:val="00A36979"/>
    <w:pPr>
      <w:widowControl w:val="0"/>
      <w:jc w:val="both"/>
    </w:pPr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A36979"/>
    <w:rPr>
      <w:rFonts w:ascii="Times New Roman" w:eastAsia="黑体" w:hAnsi="Times New Roman" w:cstheme="majorBidi"/>
      <w:bCs/>
      <w:szCs w:val="28"/>
    </w:rPr>
  </w:style>
  <w:style w:type="character" w:customStyle="1" w:styleId="Heading5Char">
    <w:name w:val="Heading 5 Char"/>
    <w:aliases w:val="标题4 Char,36标题 5 Char,36标题5 Char,第四层条 Char,标题4 Char Char Char Char,标题4 Char Char Char1,第五层 Char,nc5级标题 Char,1 Char,h5 Char,mh2 Char,Module heading 2 Char,项标题 Char,5级标题 Char,H5 Char,Second Subheading Char,dash Char,ds Char,dd Char,5 Char"/>
    <w:basedOn w:val="DefaultParagraphFont"/>
    <w:link w:val="Heading5"/>
    <w:uiPriority w:val="9"/>
    <w:semiHidden/>
    <w:rsid w:val="00A36979"/>
    <w:rPr>
      <w:rFonts w:ascii="Times New Roman" w:hAnsi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6979"/>
    <w:pPr>
      <w:spacing w:after="120"/>
      <w:ind w:leftChars="200" w:left="4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6979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36979"/>
    <w:pPr>
      <w:ind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36979"/>
    <w:rPr>
      <w:rFonts w:ascii="Times New Roman" w:hAnsi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97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979"/>
    <w:rPr>
      <w:rFonts w:ascii="Times New Roman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97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979"/>
    <w:rPr>
      <w:rFonts w:asciiTheme="majorHAnsi" w:eastAsiaTheme="majorEastAsia" w:hAnsiTheme="majorHAnsi" w:cstheme="majorBidi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6979"/>
    <w:rPr>
      <w:rFonts w:asciiTheme="majorHAnsi" w:eastAsia="黑体" w:hAnsiTheme="majorHAnsi" w:cstheme="majorBidi"/>
      <w:sz w:val="20"/>
      <w:szCs w:val="20"/>
    </w:rPr>
  </w:style>
  <w:style w:type="paragraph" w:styleId="Title">
    <w:name w:val="Title"/>
    <w:aliases w:val="标题3"/>
    <w:basedOn w:val="Normal"/>
    <w:next w:val="Normal"/>
    <w:link w:val="TitleChar"/>
    <w:uiPriority w:val="10"/>
    <w:qFormat/>
    <w:rsid w:val="00A36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aliases w:val="标题3 Char"/>
    <w:basedOn w:val="DefaultParagraphFont"/>
    <w:link w:val="Title"/>
    <w:uiPriority w:val="10"/>
    <w:rsid w:val="00A36979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aliases w:val="尾注"/>
    <w:basedOn w:val="Normal"/>
    <w:next w:val="Normal"/>
    <w:link w:val="SubtitleChar"/>
    <w:uiPriority w:val="11"/>
    <w:qFormat/>
    <w:rsid w:val="00A36979"/>
    <w:pPr>
      <w:spacing w:before="240" w:after="240"/>
      <w:jc w:val="left"/>
      <w:outlineLvl w:val="1"/>
    </w:pPr>
    <w:rPr>
      <w:rFonts w:asciiTheme="majorHAnsi" w:eastAsia="宋体" w:hAnsiTheme="majorHAnsi" w:cstheme="majorBidi"/>
      <w:bCs/>
      <w:kern w:val="28"/>
      <w:sz w:val="18"/>
      <w:szCs w:val="32"/>
    </w:rPr>
  </w:style>
  <w:style w:type="character" w:customStyle="1" w:styleId="SubtitleChar">
    <w:name w:val="Subtitle Char"/>
    <w:aliases w:val="尾注 Char"/>
    <w:basedOn w:val="DefaultParagraphFont"/>
    <w:link w:val="Subtitle"/>
    <w:uiPriority w:val="11"/>
    <w:rsid w:val="00A36979"/>
    <w:rPr>
      <w:rFonts w:asciiTheme="majorHAnsi" w:eastAsia="宋体" w:hAnsiTheme="majorHAnsi" w:cstheme="majorBidi"/>
      <w:bCs/>
      <w:kern w:val="28"/>
      <w:sz w:val="18"/>
      <w:szCs w:val="32"/>
    </w:rPr>
  </w:style>
  <w:style w:type="paragraph" w:styleId="ListParagraph">
    <w:name w:val="List Paragraph"/>
    <w:basedOn w:val="Normal"/>
    <w:uiPriority w:val="34"/>
    <w:qFormat/>
    <w:rsid w:val="00A36979"/>
    <w:pPr>
      <w:ind w:firstLineChars="200" w:firstLine="420"/>
    </w:pPr>
  </w:style>
  <w:style w:type="character" w:styleId="SubtleReference">
    <w:name w:val="Subtle Reference"/>
    <w:uiPriority w:val="31"/>
    <w:qFormat/>
    <w:rsid w:val="00A36979"/>
    <w:rPr>
      <w:smallCaps/>
      <w:color w:val="C0504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6979"/>
    <w:pPr>
      <w:numPr>
        <w:numId w:val="0"/>
      </w:numPr>
      <w:outlineLvl w:val="9"/>
    </w:pPr>
    <w:rPr>
      <w:sz w:val="44"/>
    </w:rPr>
  </w:style>
  <w:style w:type="paragraph" w:customStyle="1" w:styleId="MTDisplayEquation">
    <w:name w:val="MTDisplayEquation"/>
    <w:basedOn w:val="Normal"/>
    <w:next w:val="Normal"/>
    <w:link w:val="MTDisplayEquationChar"/>
    <w:rsid w:val="00F1635C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F1635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0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02"/>
    <w:rPr>
      <w:rFonts w:ascii="Times New Roman" w:hAnsi="Times New Roman"/>
      <w:sz w:val="18"/>
      <w:szCs w:val="18"/>
    </w:rPr>
  </w:style>
  <w:style w:type="character" w:customStyle="1" w:styleId="MTEquationSection">
    <w:name w:val="MTEquationSection"/>
    <w:basedOn w:val="DefaultParagraphFont"/>
    <w:rsid w:val="006501AF"/>
    <w:rPr>
      <w:vanish/>
      <w:color w:val="FF0000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5.bin"/><Relationship Id="rId47" Type="http://schemas.openxmlformats.org/officeDocument/2006/relationships/image" Target="media/image22.wmf"/><Relationship Id="rId50" Type="http://schemas.openxmlformats.org/officeDocument/2006/relationships/oleObject" Target="embeddings/oleObject19.bin"/><Relationship Id="rId55" Type="http://schemas.openxmlformats.org/officeDocument/2006/relationships/image" Target="media/image26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image" Target="media/image17.wmf"/><Relationship Id="rId46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emf"/><Relationship Id="rId37" Type="http://schemas.openxmlformats.org/officeDocument/2006/relationships/image" Target="media/image16.emf"/><Relationship Id="rId40" Type="http://schemas.openxmlformats.org/officeDocument/2006/relationships/image" Target="media/image18.emf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emf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20.wmf"/><Relationship Id="rId48" Type="http://schemas.openxmlformats.org/officeDocument/2006/relationships/oleObject" Target="embeddings/oleObject18.bin"/><Relationship Id="rId56" Type="http://schemas.openxmlformats.org/officeDocument/2006/relationships/oleObject" Target="embeddings/oleObject22.bin"/><Relationship Id="rId8" Type="http://schemas.openxmlformats.org/officeDocument/2006/relationships/endnotes" Target="endnotes.xml"/><Relationship Id="rId51" Type="http://schemas.openxmlformats.org/officeDocument/2006/relationships/image" Target="media/image24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874B2-A548-4BBE-85F9-BF8CE5739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</dc:creator>
  <cp:lastModifiedBy>abel</cp:lastModifiedBy>
  <cp:revision>96</cp:revision>
  <cp:lastPrinted>2012-11-09T08:40:00Z</cp:lastPrinted>
  <dcterms:created xsi:type="dcterms:W3CDTF">2012-11-25T11:48:00Z</dcterms:created>
  <dcterms:modified xsi:type="dcterms:W3CDTF">2015-01-05T01:41:00Z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